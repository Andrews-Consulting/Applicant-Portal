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762" w:rsidRDefault="00E41762" w:rsidP="00E41762">
      <w:pPr>
        <w:pStyle w:val="MainTitle"/>
        <w:rPr>
          <w:rFonts w:ascii="Calibri" w:hAnsi="Calibri"/>
        </w:rPr>
      </w:pPr>
      <w:bookmarkStart w:id="0" w:name="_GoBack"/>
      <w:bookmarkEnd w:id="0"/>
      <w:r>
        <w:rPr>
          <w:rFonts w:eastAsiaTheme="minorHAnsi" w:cstheme="minorBidi"/>
          <w:b w:val="0"/>
          <w:bCs/>
          <w:sz w:val="22"/>
          <w:szCs w:val="22"/>
        </w:rPr>
        <w:tab/>
      </w:r>
      <w:r>
        <w:rPr>
          <w:noProof/>
          <w:lang w:eastAsia="en-CA"/>
        </w:rPr>
        <w:drawing>
          <wp:inline distT="0" distB="0" distL="0" distR="0">
            <wp:extent cx="4365863" cy="1025776"/>
            <wp:effectExtent l="0" t="0" r="0" b="3175"/>
            <wp:docPr id="5" name="Picture 5" descr="BasicGov Logo_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Gov Logo_Transparent Background"/>
                    <pic:cNvPicPr>
                      <a:picLocks noChangeAspect="1" noChangeArrowheads="1"/>
                    </pic:cNvPicPr>
                  </pic:nvPicPr>
                  <pic:blipFill>
                    <a:blip r:embed="rId8" cstate="print"/>
                    <a:srcRect/>
                    <a:stretch>
                      <a:fillRect/>
                    </a:stretch>
                  </pic:blipFill>
                  <pic:spPr bwMode="auto">
                    <a:xfrm>
                      <a:off x="0" y="0"/>
                      <a:ext cx="4382049" cy="1029579"/>
                    </a:xfrm>
                    <a:prstGeom prst="rect">
                      <a:avLst/>
                    </a:prstGeom>
                    <a:noFill/>
                    <a:ln w="9525">
                      <a:noFill/>
                      <a:miter lim="800000"/>
                      <a:headEnd/>
                      <a:tailEnd/>
                    </a:ln>
                  </pic:spPr>
                </pic:pic>
              </a:graphicData>
            </a:graphic>
          </wp:inline>
        </w:drawing>
      </w:r>
    </w:p>
    <w:p w:rsidR="00E41762" w:rsidRDefault="00E41762" w:rsidP="00E41762">
      <w:pPr>
        <w:pStyle w:val="MainTitle"/>
        <w:rPr>
          <w:rFonts w:ascii="Calibri" w:hAnsi="Calibri"/>
        </w:rPr>
      </w:pPr>
    </w:p>
    <w:p w:rsidR="00E41762" w:rsidRPr="00543BE5" w:rsidRDefault="00E41762" w:rsidP="00E41762">
      <w:pPr>
        <w:pStyle w:val="MainTitle"/>
        <w:rPr>
          <w:rFonts w:ascii="Calibri" w:hAnsi="Calibri"/>
          <w:sz w:val="28"/>
        </w:rPr>
      </w:pPr>
      <w:r>
        <w:rPr>
          <w:rFonts w:ascii="Calibri" w:hAnsi="Calibri"/>
        </w:rPr>
        <w:t>Licensing Workflow Summary</w:t>
      </w:r>
      <w:r w:rsidRPr="00543BE5">
        <w:rPr>
          <w:rFonts w:ascii="Calibri" w:hAnsi="Calibri"/>
        </w:rPr>
        <w:t xml:space="preserve"> </w:t>
      </w:r>
    </w:p>
    <w:p w:rsidR="00E41762" w:rsidRDefault="00E41762" w:rsidP="00E41762">
      <w:pPr>
        <w:pStyle w:val="MainTitle"/>
        <w:rPr>
          <w:rFonts w:ascii="Calibri" w:hAnsi="Calibri"/>
          <w:b w:val="0"/>
          <w:bCs/>
        </w:rPr>
      </w:pPr>
    </w:p>
    <w:p w:rsidR="00E41762" w:rsidRPr="00543BE5" w:rsidRDefault="00E41762" w:rsidP="00E41762">
      <w:pPr>
        <w:pStyle w:val="MainTitle"/>
        <w:rPr>
          <w:rFonts w:ascii="Calibri" w:hAnsi="Calibri"/>
          <w:bCs/>
        </w:rPr>
      </w:pPr>
      <w:r>
        <w:rPr>
          <w:rFonts w:ascii="Calibri" w:hAnsi="Calibri"/>
          <w:b w:val="0"/>
          <w:bCs/>
        </w:rPr>
        <w:t>Prepared for</w:t>
      </w:r>
      <w:r>
        <w:rPr>
          <w:rFonts w:ascii="Calibri" w:hAnsi="Calibri"/>
          <w:b w:val="0"/>
          <w:bCs/>
        </w:rPr>
        <w:br/>
      </w:r>
      <w:r w:rsidRPr="00F410CD">
        <w:rPr>
          <w:rFonts w:ascii="Calibri" w:hAnsi="Calibri"/>
          <w:bCs/>
        </w:rPr>
        <w:t>Iowa Alcohol</w:t>
      </w:r>
      <w:r>
        <w:rPr>
          <w:rFonts w:ascii="Calibri" w:hAnsi="Calibri"/>
          <w:bCs/>
        </w:rPr>
        <w:t>ic</w:t>
      </w:r>
      <w:r w:rsidRPr="00F410CD">
        <w:rPr>
          <w:rFonts w:ascii="Calibri" w:hAnsi="Calibri"/>
          <w:bCs/>
        </w:rPr>
        <w:t xml:space="preserve"> Beverages Division (ABD)</w:t>
      </w:r>
    </w:p>
    <w:p w:rsidR="00E41762" w:rsidRDefault="00E41762" w:rsidP="00EB0CE3">
      <w:pPr>
        <w:pStyle w:val="TOCHeading"/>
        <w:pBdr>
          <w:bottom w:val="none" w:sz="0" w:space="0" w:color="auto"/>
        </w:pBdr>
        <w:tabs>
          <w:tab w:val="left" w:pos="8415"/>
        </w:tabs>
        <w:rPr>
          <w:rFonts w:eastAsiaTheme="minorHAnsi" w:cstheme="minorBidi"/>
          <w:b w:val="0"/>
          <w:bCs w:val="0"/>
          <w:color w:val="auto"/>
          <w:sz w:val="22"/>
          <w:szCs w:val="22"/>
        </w:rPr>
      </w:pPr>
    </w:p>
    <w:p w:rsidR="00E41762" w:rsidRDefault="00E41762" w:rsidP="00E41762">
      <w:r>
        <w:br w:type="page"/>
      </w:r>
    </w:p>
    <w:sdt>
      <w:sdtPr>
        <w:rPr>
          <w:rFonts w:eastAsiaTheme="minorHAnsi" w:cstheme="minorBidi"/>
          <w:b w:val="0"/>
          <w:bCs w:val="0"/>
          <w:color w:val="auto"/>
          <w:sz w:val="22"/>
          <w:szCs w:val="22"/>
        </w:rPr>
        <w:id w:val="1006179719"/>
        <w:docPartObj>
          <w:docPartGallery w:val="Table of Contents"/>
          <w:docPartUnique/>
        </w:docPartObj>
      </w:sdtPr>
      <w:sdtEndPr/>
      <w:sdtContent>
        <w:p w:rsidR="00B2702C" w:rsidRDefault="00B2702C" w:rsidP="00EF2CFA">
          <w:pPr>
            <w:pStyle w:val="TOCHeading"/>
          </w:pPr>
          <w:r>
            <w:t>Table of Contents</w:t>
          </w:r>
        </w:p>
        <w:p w:rsidR="00CB3C3D" w:rsidRDefault="00E71365">
          <w:pPr>
            <w:pStyle w:val="TOC1"/>
            <w:tabs>
              <w:tab w:val="right" w:leader="dot" w:pos="18710"/>
            </w:tabs>
            <w:rPr>
              <w:rFonts w:eastAsiaTheme="minorEastAsia"/>
              <w:noProof/>
              <w:sz w:val="22"/>
              <w:lang w:val="en-CA" w:eastAsia="en-CA"/>
            </w:rPr>
          </w:pPr>
          <w:r>
            <w:rPr>
              <w:rFonts w:eastAsiaTheme="majorEastAsia" w:cstheme="majorBidi"/>
              <w:b/>
              <w:bCs/>
              <w:color w:val="365F91" w:themeColor="accent1" w:themeShade="BF"/>
              <w:sz w:val="28"/>
              <w:szCs w:val="28"/>
            </w:rPr>
            <w:fldChar w:fldCharType="begin"/>
          </w:r>
          <w:r w:rsidR="00B2702C">
            <w:instrText xml:space="preserve"> TOC \o "1-3" \h \z \u </w:instrText>
          </w:r>
          <w:r>
            <w:rPr>
              <w:rFonts w:eastAsiaTheme="majorEastAsia" w:cstheme="majorBidi"/>
              <w:b/>
              <w:bCs/>
              <w:color w:val="365F91" w:themeColor="accent1" w:themeShade="BF"/>
              <w:sz w:val="28"/>
              <w:szCs w:val="28"/>
            </w:rPr>
            <w:fldChar w:fldCharType="separate"/>
          </w:r>
          <w:hyperlink w:anchor="_Toc464209370" w:history="1">
            <w:r w:rsidR="00CB3C3D" w:rsidRPr="00B82E76">
              <w:rPr>
                <w:rStyle w:val="Hyperlink"/>
                <w:noProof/>
              </w:rPr>
              <w:t>Licensing</w:t>
            </w:r>
            <w:r w:rsidR="00CB3C3D">
              <w:rPr>
                <w:noProof/>
                <w:webHidden/>
              </w:rPr>
              <w:tab/>
            </w:r>
            <w:r w:rsidR="00CB3C3D">
              <w:rPr>
                <w:noProof/>
                <w:webHidden/>
              </w:rPr>
              <w:fldChar w:fldCharType="begin"/>
            </w:r>
            <w:r w:rsidR="00CB3C3D">
              <w:rPr>
                <w:noProof/>
                <w:webHidden/>
              </w:rPr>
              <w:instrText xml:space="preserve"> PAGEREF _Toc464209370 \h </w:instrText>
            </w:r>
            <w:r w:rsidR="00CB3C3D">
              <w:rPr>
                <w:noProof/>
                <w:webHidden/>
              </w:rPr>
            </w:r>
            <w:r w:rsidR="00CB3C3D">
              <w:rPr>
                <w:noProof/>
                <w:webHidden/>
              </w:rPr>
              <w:fldChar w:fldCharType="separate"/>
            </w:r>
            <w:r w:rsidR="00CB3C3D">
              <w:rPr>
                <w:noProof/>
                <w:webHidden/>
              </w:rPr>
              <w:t>4</w:t>
            </w:r>
            <w:r w:rsidR="00CB3C3D">
              <w:rPr>
                <w:noProof/>
                <w:webHidden/>
              </w:rPr>
              <w:fldChar w:fldCharType="end"/>
            </w:r>
          </w:hyperlink>
        </w:p>
        <w:p w:rsidR="00CB3C3D" w:rsidRDefault="002779CE">
          <w:pPr>
            <w:pStyle w:val="TOC2"/>
            <w:tabs>
              <w:tab w:val="left" w:pos="660"/>
              <w:tab w:val="right" w:leader="dot" w:pos="18710"/>
            </w:tabs>
            <w:rPr>
              <w:rFonts w:eastAsiaTheme="minorEastAsia"/>
              <w:noProof/>
              <w:lang w:val="en-CA" w:eastAsia="en-CA"/>
            </w:rPr>
          </w:pPr>
          <w:hyperlink w:anchor="_Toc464209371" w:history="1">
            <w:r w:rsidR="00CB3C3D" w:rsidRPr="00B82E76">
              <w:rPr>
                <w:rStyle w:val="Hyperlink"/>
                <w:noProof/>
              </w:rPr>
              <w:t>1.</w:t>
            </w:r>
            <w:r w:rsidR="00CB3C3D">
              <w:rPr>
                <w:rFonts w:eastAsiaTheme="minorEastAsia"/>
                <w:noProof/>
                <w:lang w:val="en-CA" w:eastAsia="en-CA"/>
              </w:rPr>
              <w:tab/>
            </w:r>
            <w:r w:rsidR="00CB3C3D" w:rsidRPr="00B82E76">
              <w:rPr>
                <w:rStyle w:val="Hyperlink"/>
                <w:noProof/>
              </w:rPr>
              <w:t>New License Application</w:t>
            </w:r>
            <w:r w:rsidR="00CB3C3D">
              <w:rPr>
                <w:noProof/>
                <w:webHidden/>
              </w:rPr>
              <w:tab/>
            </w:r>
            <w:r w:rsidR="00CB3C3D">
              <w:rPr>
                <w:noProof/>
                <w:webHidden/>
              </w:rPr>
              <w:fldChar w:fldCharType="begin"/>
            </w:r>
            <w:r w:rsidR="00CB3C3D">
              <w:rPr>
                <w:noProof/>
                <w:webHidden/>
              </w:rPr>
              <w:instrText xml:space="preserve"> PAGEREF _Toc464209371 \h </w:instrText>
            </w:r>
            <w:r w:rsidR="00CB3C3D">
              <w:rPr>
                <w:noProof/>
                <w:webHidden/>
              </w:rPr>
            </w:r>
            <w:r w:rsidR="00CB3C3D">
              <w:rPr>
                <w:noProof/>
                <w:webHidden/>
              </w:rPr>
              <w:fldChar w:fldCharType="separate"/>
            </w:r>
            <w:r w:rsidR="00CB3C3D">
              <w:rPr>
                <w:noProof/>
                <w:webHidden/>
              </w:rPr>
              <w:t>4</w:t>
            </w:r>
            <w:r w:rsidR="00CB3C3D">
              <w:rPr>
                <w:noProof/>
                <w:webHidden/>
              </w:rPr>
              <w:fldChar w:fldCharType="end"/>
            </w:r>
          </w:hyperlink>
        </w:p>
        <w:p w:rsidR="00CB3C3D" w:rsidRDefault="002779CE">
          <w:pPr>
            <w:pStyle w:val="TOC3"/>
            <w:tabs>
              <w:tab w:val="right" w:leader="dot" w:pos="18710"/>
            </w:tabs>
            <w:rPr>
              <w:rFonts w:eastAsiaTheme="minorEastAsia"/>
              <w:noProof/>
              <w:lang w:val="en-CA" w:eastAsia="en-CA"/>
            </w:rPr>
          </w:pPr>
          <w:hyperlink w:anchor="_Toc464209372" w:history="1">
            <w:r w:rsidR="00CB3C3D" w:rsidRPr="00B82E76">
              <w:rPr>
                <w:rStyle w:val="Hyperlink"/>
                <w:noProof/>
              </w:rPr>
              <w:t>1.1 License Types:  SP(Broker), CD(Distillers, Manufacturers, Importers), CM(Liquor Manufacturer)</w:t>
            </w:r>
            <w:r w:rsidR="00CB3C3D">
              <w:rPr>
                <w:noProof/>
                <w:webHidden/>
              </w:rPr>
              <w:tab/>
            </w:r>
            <w:r w:rsidR="00CB3C3D">
              <w:rPr>
                <w:noProof/>
                <w:webHidden/>
              </w:rPr>
              <w:fldChar w:fldCharType="begin"/>
            </w:r>
            <w:r w:rsidR="00CB3C3D">
              <w:rPr>
                <w:noProof/>
                <w:webHidden/>
              </w:rPr>
              <w:instrText xml:space="preserve"> PAGEREF _Toc464209372 \h </w:instrText>
            </w:r>
            <w:r w:rsidR="00CB3C3D">
              <w:rPr>
                <w:noProof/>
                <w:webHidden/>
              </w:rPr>
            </w:r>
            <w:r w:rsidR="00CB3C3D">
              <w:rPr>
                <w:noProof/>
                <w:webHidden/>
              </w:rPr>
              <w:fldChar w:fldCharType="separate"/>
            </w:r>
            <w:r w:rsidR="00CB3C3D">
              <w:rPr>
                <w:noProof/>
                <w:webHidden/>
              </w:rPr>
              <w:t>4</w:t>
            </w:r>
            <w:r w:rsidR="00CB3C3D">
              <w:rPr>
                <w:noProof/>
                <w:webHidden/>
              </w:rPr>
              <w:fldChar w:fldCharType="end"/>
            </w:r>
          </w:hyperlink>
        </w:p>
        <w:p w:rsidR="00CB3C3D" w:rsidRDefault="002779CE">
          <w:pPr>
            <w:pStyle w:val="TOC3"/>
            <w:tabs>
              <w:tab w:val="right" w:leader="dot" w:pos="18710"/>
            </w:tabs>
            <w:rPr>
              <w:rFonts w:eastAsiaTheme="minorEastAsia"/>
              <w:noProof/>
              <w:lang w:val="en-CA" w:eastAsia="en-CA"/>
            </w:rPr>
          </w:pPr>
          <w:hyperlink w:anchor="_Toc464209373" w:history="1">
            <w:r w:rsidR="00CB3C3D" w:rsidRPr="00B82E76">
              <w:rPr>
                <w:rStyle w:val="Hyperlink"/>
                <w:noProof/>
              </w:rPr>
              <w:t>1.2 License Types:  LA(Class A Liquor), WCN(Class C Native Wine), LD- LA is ABD (Class D Liquor-Boats, Trains, Planes), MD - no dram(Class “A” Micro-distilled Spirits)</w:t>
            </w:r>
            <w:r w:rsidR="00CB3C3D">
              <w:rPr>
                <w:noProof/>
                <w:webHidden/>
              </w:rPr>
              <w:tab/>
            </w:r>
            <w:r w:rsidR="00CB3C3D">
              <w:rPr>
                <w:noProof/>
                <w:webHidden/>
              </w:rPr>
              <w:fldChar w:fldCharType="begin"/>
            </w:r>
            <w:r w:rsidR="00CB3C3D">
              <w:rPr>
                <w:noProof/>
                <w:webHidden/>
              </w:rPr>
              <w:instrText xml:space="preserve"> PAGEREF _Toc464209373 \h </w:instrText>
            </w:r>
            <w:r w:rsidR="00CB3C3D">
              <w:rPr>
                <w:noProof/>
                <w:webHidden/>
              </w:rPr>
            </w:r>
            <w:r w:rsidR="00CB3C3D">
              <w:rPr>
                <w:noProof/>
                <w:webHidden/>
              </w:rPr>
              <w:fldChar w:fldCharType="separate"/>
            </w:r>
            <w:r w:rsidR="00CB3C3D">
              <w:rPr>
                <w:noProof/>
                <w:webHidden/>
              </w:rPr>
              <w:t>6</w:t>
            </w:r>
            <w:r w:rsidR="00CB3C3D">
              <w:rPr>
                <w:noProof/>
                <w:webHidden/>
              </w:rPr>
              <w:fldChar w:fldCharType="end"/>
            </w:r>
          </w:hyperlink>
        </w:p>
        <w:p w:rsidR="00CB3C3D" w:rsidRDefault="002779CE">
          <w:pPr>
            <w:pStyle w:val="TOC3"/>
            <w:tabs>
              <w:tab w:val="right" w:leader="dot" w:pos="18710"/>
            </w:tabs>
            <w:rPr>
              <w:rFonts w:eastAsiaTheme="minorEastAsia"/>
              <w:noProof/>
              <w:lang w:val="en-CA" w:eastAsia="en-CA"/>
            </w:rPr>
          </w:pPr>
          <w:hyperlink w:anchor="_Toc464209374" w:history="1">
            <w:r w:rsidR="00CB3C3D" w:rsidRPr="00B82E76">
              <w:rPr>
                <w:rStyle w:val="Hyperlink"/>
                <w:noProof/>
              </w:rPr>
              <w:t>1.3 License Types:  LE- no dram(Class E), LB(Class B Liquor), LC(Class C Liquor), BW(Special Class C Liquor – Beer &amp; Wine), BB(Class B Beer- Includes wine coolers), (WB, WBN(No Dram))</w:t>
            </w:r>
            <w:r w:rsidR="00CB3C3D">
              <w:rPr>
                <w:noProof/>
                <w:webHidden/>
              </w:rPr>
              <w:tab/>
            </w:r>
            <w:r w:rsidR="00CB3C3D">
              <w:rPr>
                <w:noProof/>
                <w:webHidden/>
              </w:rPr>
              <w:fldChar w:fldCharType="begin"/>
            </w:r>
            <w:r w:rsidR="00CB3C3D">
              <w:rPr>
                <w:noProof/>
                <w:webHidden/>
              </w:rPr>
              <w:instrText xml:space="preserve"> PAGEREF _Toc464209374 \h </w:instrText>
            </w:r>
            <w:r w:rsidR="00CB3C3D">
              <w:rPr>
                <w:noProof/>
                <w:webHidden/>
              </w:rPr>
            </w:r>
            <w:r w:rsidR="00CB3C3D">
              <w:rPr>
                <w:noProof/>
                <w:webHidden/>
              </w:rPr>
              <w:fldChar w:fldCharType="separate"/>
            </w:r>
            <w:r w:rsidR="00CB3C3D">
              <w:rPr>
                <w:noProof/>
                <w:webHidden/>
              </w:rPr>
              <w:t>11</w:t>
            </w:r>
            <w:r w:rsidR="00CB3C3D">
              <w:rPr>
                <w:noProof/>
                <w:webHidden/>
              </w:rPr>
              <w:fldChar w:fldCharType="end"/>
            </w:r>
          </w:hyperlink>
        </w:p>
        <w:p w:rsidR="00CB3C3D" w:rsidRDefault="002779CE">
          <w:pPr>
            <w:pStyle w:val="TOC2"/>
            <w:tabs>
              <w:tab w:val="left" w:pos="660"/>
              <w:tab w:val="right" w:leader="dot" w:pos="18710"/>
            </w:tabs>
            <w:rPr>
              <w:rFonts w:eastAsiaTheme="minorEastAsia"/>
              <w:noProof/>
              <w:lang w:val="en-CA" w:eastAsia="en-CA"/>
            </w:rPr>
          </w:pPr>
          <w:hyperlink w:anchor="_Toc464209375" w:history="1">
            <w:r w:rsidR="00CB3C3D" w:rsidRPr="00B82E76">
              <w:rPr>
                <w:rStyle w:val="Hyperlink"/>
                <w:noProof/>
              </w:rPr>
              <w:t>2.</w:t>
            </w:r>
            <w:r w:rsidR="00CB3C3D">
              <w:rPr>
                <w:rFonts w:eastAsiaTheme="minorEastAsia"/>
                <w:noProof/>
                <w:lang w:val="en-CA" w:eastAsia="en-CA"/>
              </w:rPr>
              <w:tab/>
            </w:r>
            <w:r w:rsidR="00CB3C3D" w:rsidRPr="00B82E76">
              <w:rPr>
                <w:rStyle w:val="Hyperlink"/>
                <w:noProof/>
              </w:rPr>
              <w:t>Add Privileges to an Existing License</w:t>
            </w:r>
            <w:r w:rsidR="00CB3C3D">
              <w:rPr>
                <w:noProof/>
                <w:webHidden/>
              </w:rPr>
              <w:tab/>
            </w:r>
            <w:r w:rsidR="00CB3C3D">
              <w:rPr>
                <w:noProof/>
                <w:webHidden/>
              </w:rPr>
              <w:fldChar w:fldCharType="begin"/>
            </w:r>
            <w:r w:rsidR="00CB3C3D">
              <w:rPr>
                <w:noProof/>
                <w:webHidden/>
              </w:rPr>
              <w:instrText xml:space="preserve"> PAGEREF _Toc464209375 \h </w:instrText>
            </w:r>
            <w:r w:rsidR="00CB3C3D">
              <w:rPr>
                <w:noProof/>
                <w:webHidden/>
              </w:rPr>
            </w:r>
            <w:r w:rsidR="00CB3C3D">
              <w:rPr>
                <w:noProof/>
                <w:webHidden/>
              </w:rPr>
              <w:fldChar w:fldCharType="separate"/>
            </w:r>
            <w:r w:rsidR="00CB3C3D">
              <w:rPr>
                <w:noProof/>
                <w:webHidden/>
              </w:rPr>
              <w:t>17</w:t>
            </w:r>
            <w:r w:rsidR="00CB3C3D">
              <w:rPr>
                <w:noProof/>
                <w:webHidden/>
              </w:rPr>
              <w:fldChar w:fldCharType="end"/>
            </w:r>
          </w:hyperlink>
        </w:p>
        <w:p w:rsidR="00CB3C3D" w:rsidRDefault="002779CE">
          <w:pPr>
            <w:pStyle w:val="TOC2"/>
            <w:tabs>
              <w:tab w:val="left" w:pos="660"/>
              <w:tab w:val="right" w:leader="dot" w:pos="18710"/>
            </w:tabs>
            <w:rPr>
              <w:rFonts w:eastAsiaTheme="minorEastAsia"/>
              <w:noProof/>
              <w:lang w:val="en-CA" w:eastAsia="en-CA"/>
            </w:rPr>
          </w:pPr>
          <w:hyperlink w:anchor="_Toc464209376" w:history="1">
            <w:r w:rsidR="00CB3C3D" w:rsidRPr="00B82E76">
              <w:rPr>
                <w:rStyle w:val="Hyperlink"/>
                <w:noProof/>
              </w:rPr>
              <w:t>3.</w:t>
            </w:r>
            <w:r w:rsidR="00CB3C3D">
              <w:rPr>
                <w:rFonts w:eastAsiaTheme="minorEastAsia"/>
                <w:noProof/>
                <w:lang w:val="en-CA" w:eastAsia="en-CA"/>
              </w:rPr>
              <w:tab/>
            </w:r>
            <w:r w:rsidR="00CB3C3D" w:rsidRPr="00B82E76">
              <w:rPr>
                <w:rStyle w:val="Hyperlink"/>
                <w:noProof/>
              </w:rPr>
              <w:t>Renew License Application</w:t>
            </w:r>
            <w:r w:rsidR="00CB3C3D">
              <w:rPr>
                <w:noProof/>
                <w:webHidden/>
              </w:rPr>
              <w:tab/>
            </w:r>
            <w:r w:rsidR="00CB3C3D">
              <w:rPr>
                <w:noProof/>
                <w:webHidden/>
              </w:rPr>
              <w:fldChar w:fldCharType="begin"/>
            </w:r>
            <w:r w:rsidR="00CB3C3D">
              <w:rPr>
                <w:noProof/>
                <w:webHidden/>
              </w:rPr>
              <w:instrText xml:space="preserve"> PAGEREF _Toc464209376 \h </w:instrText>
            </w:r>
            <w:r w:rsidR="00CB3C3D">
              <w:rPr>
                <w:noProof/>
                <w:webHidden/>
              </w:rPr>
            </w:r>
            <w:r w:rsidR="00CB3C3D">
              <w:rPr>
                <w:noProof/>
                <w:webHidden/>
              </w:rPr>
              <w:fldChar w:fldCharType="separate"/>
            </w:r>
            <w:r w:rsidR="00CB3C3D">
              <w:rPr>
                <w:noProof/>
                <w:webHidden/>
              </w:rPr>
              <w:t>19</w:t>
            </w:r>
            <w:r w:rsidR="00CB3C3D">
              <w:rPr>
                <w:noProof/>
                <w:webHidden/>
              </w:rPr>
              <w:fldChar w:fldCharType="end"/>
            </w:r>
          </w:hyperlink>
        </w:p>
        <w:p w:rsidR="00CB3C3D" w:rsidRDefault="002779CE">
          <w:pPr>
            <w:pStyle w:val="TOC2"/>
            <w:tabs>
              <w:tab w:val="left" w:pos="660"/>
              <w:tab w:val="right" w:leader="dot" w:pos="18710"/>
            </w:tabs>
            <w:rPr>
              <w:rFonts w:eastAsiaTheme="minorEastAsia"/>
              <w:noProof/>
              <w:lang w:val="en-CA" w:eastAsia="en-CA"/>
            </w:rPr>
          </w:pPr>
          <w:hyperlink w:anchor="_Toc464209377" w:history="1">
            <w:r w:rsidR="00CB3C3D" w:rsidRPr="00B82E76">
              <w:rPr>
                <w:rStyle w:val="Hyperlink"/>
                <w:noProof/>
              </w:rPr>
              <w:t>4.</w:t>
            </w:r>
            <w:r w:rsidR="00CB3C3D">
              <w:rPr>
                <w:rFonts w:eastAsiaTheme="minorEastAsia"/>
                <w:noProof/>
                <w:lang w:val="en-CA" w:eastAsia="en-CA"/>
              </w:rPr>
              <w:tab/>
            </w:r>
            <w:r w:rsidR="00CB3C3D" w:rsidRPr="00B82E76">
              <w:rPr>
                <w:rStyle w:val="Hyperlink"/>
                <w:noProof/>
              </w:rPr>
              <w:t>Appeals Process</w:t>
            </w:r>
            <w:r w:rsidR="00CB3C3D">
              <w:rPr>
                <w:noProof/>
                <w:webHidden/>
              </w:rPr>
              <w:tab/>
            </w:r>
            <w:r w:rsidR="00CB3C3D">
              <w:rPr>
                <w:noProof/>
                <w:webHidden/>
              </w:rPr>
              <w:fldChar w:fldCharType="begin"/>
            </w:r>
            <w:r w:rsidR="00CB3C3D">
              <w:rPr>
                <w:noProof/>
                <w:webHidden/>
              </w:rPr>
              <w:instrText xml:space="preserve"> PAGEREF _Toc464209377 \h </w:instrText>
            </w:r>
            <w:r w:rsidR="00CB3C3D">
              <w:rPr>
                <w:noProof/>
                <w:webHidden/>
              </w:rPr>
            </w:r>
            <w:r w:rsidR="00CB3C3D">
              <w:rPr>
                <w:noProof/>
                <w:webHidden/>
              </w:rPr>
              <w:fldChar w:fldCharType="separate"/>
            </w:r>
            <w:r w:rsidR="00CB3C3D">
              <w:rPr>
                <w:noProof/>
                <w:webHidden/>
              </w:rPr>
              <w:t>21</w:t>
            </w:r>
            <w:r w:rsidR="00CB3C3D">
              <w:rPr>
                <w:noProof/>
                <w:webHidden/>
              </w:rPr>
              <w:fldChar w:fldCharType="end"/>
            </w:r>
          </w:hyperlink>
        </w:p>
        <w:p w:rsidR="00CB3C3D" w:rsidRDefault="002779CE">
          <w:pPr>
            <w:pStyle w:val="TOC2"/>
            <w:tabs>
              <w:tab w:val="left" w:pos="660"/>
              <w:tab w:val="right" w:leader="dot" w:pos="18710"/>
            </w:tabs>
            <w:rPr>
              <w:rFonts w:eastAsiaTheme="minorEastAsia"/>
              <w:noProof/>
              <w:lang w:val="en-CA" w:eastAsia="en-CA"/>
            </w:rPr>
          </w:pPr>
          <w:hyperlink w:anchor="_Toc464209378" w:history="1">
            <w:r w:rsidR="00CB3C3D" w:rsidRPr="00B82E76">
              <w:rPr>
                <w:rStyle w:val="Hyperlink"/>
                <w:noProof/>
              </w:rPr>
              <w:t>5.</w:t>
            </w:r>
            <w:r w:rsidR="00CB3C3D">
              <w:rPr>
                <w:rFonts w:eastAsiaTheme="minorEastAsia"/>
                <w:noProof/>
                <w:lang w:val="en-CA" w:eastAsia="en-CA"/>
              </w:rPr>
              <w:tab/>
            </w:r>
            <w:r w:rsidR="00CB3C3D" w:rsidRPr="00B82E76">
              <w:rPr>
                <w:rStyle w:val="Hyperlink"/>
                <w:noProof/>
              </w:rPr>
              <w:t>Refunds</w:t>
            </w:r>
            <w:r w:rsidR="00CB3C3D">
              <w:rPr>
                <w:noProof/>
                <w:webHidden/>
              </w:rPr>
              <w:tab/>
            </w:r>
            <w:r w:rsidR="00CB3C3D">
              <w:rPr>
                <w:noProof/>
                <w:webHidden/>
              </w:rPr>
              <w:fldChar w:fldCharType="begin"/>
            </w:r>
            <w:r w:rsidR="00CB3C3D">
              <w:rPr>
                <w:noProof/>
                <w:webHidden/>
              </w:rPr>
              <w:instrText xml:space="preserve"> PAGEREF _Toc464209378 \h </w:instrText>
            </w:r>
            <w:r w:rsidR="00CB3C3D">
              <w:rPr>
                <w:noProof/>
                <w:webHidden/>
              </w:rPr>
            </w:r>
            <w:r w:rsidR="00CB3C3D">
              <w:rPr>
                <w:noProof/>
                <w:webHidden/>
              </w:rPr>
              <w:fldChar w:fldCharType="separate"/>
            </w:r>
            <w:r w:rsidR="00CB3C3D">
              <w:rPr>
                <w:noProof/>
                <w:webHidden/>
              </w:rPr>
              <w:t>24</w:t>
            </w:r>
            <w:r w:rsidR="00CB3C3D">
              <w:rPr>
                <w:noProof/>
                <w:webHidden/>
              </w:rPr>
              <w:fldChar w:fldCharType="end"/>
            </w:r>
          </w:hyperlink>
        </w:p>
        <w:p w:rsidR="00CB3C3D" w:rsidRDefault="002779CE">
          <w:pPr>
            <w:pStyle w:val="TOC2"/>
            <w:tabs>
              <w:tab w:val="left" w:pos="660"/>
              <w:tab w:val="right" w:leader="dot" w:pos="18710"/>
            </w:tabs>
            <w:rPr>
              <w:rFonts w:eastAsiaTheme="minorEastAsia"/>
              <w:noProof/>
              <w:lang w:val="en-CA" w:eastAsia="en-CA"/>
            </w:rPr>
          </w:pPr>
          <w:hyperlink w:anchor="_Toc464209379" w:history="1">
            <w:r w:rsidR="00CB3C3D" w:rsidRPr="00B82E76">
              <w:rPr>
                <w:rStyle w:val="Hyperlink"/>
                <w:noProof/>
              </w:rPr>
              <w:t>6.</w:t>
            </w:r>
            <w:r w:rsidR="00CB3C3D">
              <w:rPr>
                <w:rFonts w:eastAsiaTheme="minorEastAsia"/>
                <w:noProof/>
                <w:lang w:val="en-CA" w:eastAsia="en-CA"/>
              </w:rPr>
              <w:tab/>
            </w:r>
            <w:r w:rsidR="00CB3C3D" w:rsidRPr="00B82E76">
              <w:rPr>
                <w:rStyle w:val="Hyperlink"/>
                <w:noProof/>
              </w:rPr>
              <w:t>Keg Registration Stickers/Booklet Requests</w:t>
            </w:r>
            <w:r w:rsidR="00CB3C3D">
              <w:rPr>
                <w:noProof/>
                <w:webHidden/>
              </w:rPr>
              <w:tab/>
            </w:r>
            <w:r w:rsidR="00CB3C3D">
              <w:rPr>
                <w:noProof/>
                <w:webHidden/>
              </w:rPr>
              <w:fldChar w:fldCharType="begin"/>
            </w:r>
            <w:r w:rsidR="00CB3C3D">
              <w:rPr>
                <w:noProof/>
                <w:webHidden/>
              </w:rPr>
              <w:instrText xml:space="preserve"> PAGEREF _Toc464209379 \h </w:instrText>
            </w:r>
            <w:r w:rsidR="00CB3C3D">
              <w:rPr>
                <w:noProof/>
                <w:webHidden/>
              </w:rPr>
            </w:r>
            <w:r w:rsidR="00CB3C3D">
              <w:rPr>
                <w:noProof/>
                <w:webHidden/>
              </w:rPr>
              <w:fldChar w:fldCharType="separate"/>
            </w:r>
            <w:r w:rsidR="00CB3C3D">
              <w:rPr>
                <w:noProof/>
                <w:webHidden/>
              </w:rPr>
              <w:t>26</w:t>
            </w:r>
            <w:r w:rsidR="00CB3C3D">
              <w:rPr>
                <w:noProof/>
                <w:webHidden/>
              </w:rPr>
              <w:fldChar w:fldCharType="end"/>
            </w:r>
          </w:hyperlink>
        </w:p>
        <w:p w:rsidR="00CB3C3D" w:rsidRDefault="002779CE">
          <w:pPr>
            <w:pStyle w:val="TOC2"/>
            <w:tabs>
              <w:tab w:val="left" w:pos="660"/>
              <w:tab w:val="right" w:leader="dot" w:pos="18710"/>
            </w:tabs>
            <w:rPr>
              <w:rFonts w:eastAsiaTheme="minorEastAsia"/>
              <w:noProof/>
              <w:lang w:val="en-CA" w:eastAsia="en-CA"/>
            </w:rPr>
          </w:pPr>
          <w:hyperlink w:anchor="_Toc464209380" w:history="1">
            <w:r w:rsidR="00CB3C3D" w:rsidRPr="00B82E76">
              <w:rPr>
                <w:rStyle w:val="Hyperlink"/>
                <w:noProof/>
              </w:rPr>
              <w:t>7.</w:t>
            </w:r>
            <w:r w:rsidR="00CB3C3D">
              <w:rPr>
                <w:rFonts w:eastAsiaTheme="minorEastAsia"/>
                <w:noProof/>
                <w:lang w:val="en-CA" w:eastAsia="en-CA"/>
              </w:rPr>
              <w:tab/>
            </w:r>
            <w:r w:rsidR="00CB3C3D" w:rsidRPr="00B82E76">
              <w:rPr>
                <w:rStyle w:val="Hyperlink"/>
                <w:noProof/>
              </w:rPr>
              <w:t>Premise Update Application</w:t>
            </w:r>
            <w:r w:rsidR="00CB3C3D">
              <w:rPr>
                <w:noProof/>
                <w:webHidden/>
              </w:rPr>
              <w:tab/>
            </w:r>
            <w:r w:rsidR="00CB3C3D">
              <w:rPr>
                <w:noProof/>
                <w:webHidden/>
              </w:rPr>
              <w:fldChar w:fldCharType="begin"/>
            </w:r>
            <w:r w:rsidR="00CB3C3D">
              <w:rPr>
                <w:noProof/>
                <w:webHidden/>
              </w:rPr>
              <w:instrText xml:space="preserve"> PAGEREF _Toc464209380 \h </w:instrText>
            </w:r>
            <w:r w:rsidR="00CB3C3D">
              <w:rPr>
                <w:noProof/>
                <w:webHidden/>
              </w:rPr>
            </w:r>
            <w:r w:rsidR="00CB3C3D">
              <w:rPr>
                <w:noProof/>
                <w:webHidden/>
              </w:rPr>
              <w:fldChar w:fldCharType="separate"/>
            </w:r>
            <w:r w:rsidR="00CB3C3D">
              <w:rPr>
                <w:noProof/>
                <w:webHidden/>
              </w:rPr>
              <w:t>27</w:t>
            </w:r>
            <w:r w:rsidR="00CB3C3D">
              <w:rPr>
                <w:noProof/>
                <w:webHidden/>
              </w:rPr>
              <w:fldChar w:fldCharType="end"/>
            </w:r>
          </w:hyperlink>
        </w:p>
        <w:p w:rsidR="00CB3C3D" w:rsidRDefault="002779CE">
          <w:pPr>
            <w:pStyle w:val="TOC2"/>
            <w:tabs>
              <w:tab w:val="left" w:pos="660"/>
              <w:tab w:val="right" w:leader="dot" w:pos="18710"/>
            </w:tabs>
            <w:rPr>
              <w:rFonts w:eastAsiaTheme="minorEastAsia"/>
              <w:noProof/>
              <w:lang w:val="en-CA" w:eastAsia="en-CA"/>
            </w:rPr>
          </w:pPr>
          <w:hyperlink w:anchor="_Toc464209381" w:history="1">
            <w:r w:rsidR="00CB3C3D" w:rsidRPr="00B82E76">
              <w:rPr>
                <w:rStyle w:val="Hyperlink"/>
                <w:noProof/>
              </w:rPr>
              <w:t>8.</w:t>
            </w:r>
            <w:r w:rsidR="00CB3C3D">
              <w:rPr>
                <w:rFonts w:eastAsiaTheme="minorEastAsia"/>
                <w:noProof/>
                <w:lang w:val="en-CA" w:eastAsia="en-CA"/>
              </w:rPr>
              <w:tab/>
            </w:r>
            <w:r w:rsidR="00CB3C3D" w:rsidRPr="00B82E76">
              <w:rPr>
                <w:rStyle w:val="Hyperlink"/>
                <w:noProof/>
              </w:rPr>
              <w:t>Transfer of License/Permit</w:t>
            </w:r>
            <w:r w:rsidR="00CB3C3D">
              <w:rPr>
                <w:noProof/>
                <w:webHidden/>
              </w:rPr>
              <w:tab/>
            </w:r>
            <w:r w:rsidR="00CB3C3D">
              <w:rPr>
                <w:noProof/>
                <w:webHidden/>
              </w:rPr>
              <w:fldChar w:fldCharType="begin"/>
            </w:r>
            <w:r w:rsidR="00CB3C3D">
              <w:rPr>
                <w:noProof/>
                <w:webHidden/>
              </w:rPr>
              <w:instrText xml:space="preserve"> PAGEREF _Toc464209381 \h </w:instrText>
            </w:r>
            <w:r w:rsidR="00CB3C3D">
              <w:rPr>
                <w:noProof/>
                <w:webHidden/>
              </w:rPr>
            </w:r>
            <w:r w:rsidR="00CB3C3D">
              <w:rPr>
                <w:noProof/>
                <w:webHidden/>
              </w:rPr>
              <w:fldChar w:fldCharType="separate"/>
            </w:r>
            <w:r w:rsidR="00CB3C3D">
              <w:rPr>
                <w:noProof/>
                <w:webHidden/>
              </w:rPr>
              <w:t>28</w:t>
            </w:r>
            <w:r w:rsidR="00CB3C3D">
              <w:rPr>
                <w:noProof/>
                <w:webHidden/>
              </w:rPr>
              <w:fldChar w:fldCharType="end"/>
            </w:r>
          </w:hyperlink>
        </w:p>
        <w:p w:rsidR="00CB3C3D" w:rsidRDefault="002779CE">
          <w:pPr>
            <w:pStyle w:val="TOC2"/>
            <w:tabs>
              <w:tab w:val="left" w:pos="660"/>
              <w:tab w:val="right" w:leader="dot" w:pos="18710"/>
            </w:tabs>
            <w:rPr>
              <w:rFonts w:eastAsiaTheme="minorEastAsia"/>
              <w:noProof/>
              <w:lang w:val="en-CA" w:eastAsia="en-CA"/>
            </w:rPr>
          </w:pPr>
          <w:hyperlink w:anchor="_Toc464209382" w:history="1">
            <w:r w:rsidR="00CB3C3D" w:rsidRPr="00B82E76">
              <w:rPr>
                <w:rStyle w:val="Hyperlink"/>
                <w:noProof/>
              </w:rPr>
              <w:t>9.</w:t>
            </w:r>
            <w:r w:rsidR="00CB3C3D">
              <w:rPr>
                <w:rFonts w:eastAsiaTheme="minorEastAsia"/>
                <w:noProof/>
                <w:lang w:val="en-CA" w:eastAsia="en-CA"/>
              </w:rPr>
              <w:tab/>
            </w:r>
            <w:r w:rsidR="00CB3C3D" w:rsidRPr="00B82E76">
              <w:rPr>
                <w:rStyle w:val="Hyperlink"/>
                <w:noProof/>
              </w:rPr>
              <w:t>Ownership/Officers Update</w:t>
            </w:r>
            <w:r w:rsidR="00CB3C3D">
              <w:rPr>
                <w:noProof/>
                <w:webHidden/>
              </w:rPr>
              <w:tab/>
            </w:r>
            <w:r w:rsidR="00CB3C3D">
              <w:rPr>
                <w:noProof/>
                <w:webHidden/>
              </w:rPr>
              <w:fldChar w:fldCharType="begin"/>
            </w:r>
            <w:r w:rsidR="00CB3C3D">
              <w:rPr>
                <w:noProof/>
                <w:webHidden/>
              </w:rPr>
              <w:instrText xml:space="preserve"> PAGEREF _Toc464209382 \h </w:instrText>
            </w:r>
            <w:r w:rsidR="00CB3C3D">
              <w:rPr>
                <w:noProof/>
                <w:webHidden/>
              </w:rPr>
            </w:r>
            <w:r w:rsidR="00CB3C3D">
              <w:rPr>
                <w:noProof/>
                <w:webHidden/>
              </w:rPr>
              <w:fldChar w:fldCharType="separate"/>
            </w:r>
            <w:r w:rsidR="00CB3C3D">
              <w:rPr>
                <w:noProof/>
                <w:webHidden/>
              </w:rPr>
              <w:t>29</w:t>
            </w:r>
            <w:r w:rsidR="00CB3C3D">
              <w:rPr>
                <w:noProof/>
                <w:webHidden/>
              </w:rPr>
              <w:fldChar w:fldCharType="end"/>
            </w:r>
          </w:hyperlink>
        </w:p>
        <w:p w:rsidR="00CB3C3D" w:rsidRDefault="002779CE">
          <w:pPr>
            <w:pStyle w:val="TOC2"/>
            <w:tabs>
              <w:tab w:val="left" w:pos="880"/>
              <w:tab w:val="right" w:leader="dot" w:pos="18710"/>
            </w:tabs>
            <w:rPr>
              <w:rFonts w:eastAsiaTheme="minorEastAsia"/>
              <w:noProof/>
              <w:lang w:val="en-CA" w:eastAsia="en-CA"/>
            </w:rPr>
          </w:pPr>
          <w:hyperlink w:anchor="_Toc464209383" w:history="1">
            <w:r w:rsidR="00CB3C3D" w:rsidRPr="00B82E76">
              <w:rPr>
                <w:rStyle w:val="Hyperlink"/>
                <w:noProof/>
              </w:rPr>
              <w:t>10.</w:t>
            </w:r>
            <w:r w:rsidR="00CB3C3D">
              <w:rPr>
                <w:rFonts w:eastAsiaTheme="minorEastAsia"/>
                <w:noProof/>
                <w:lang w:val="en-CA" w:eastAsia="en-CA"/>
              </w:rPr>
              <w:tab/>
            </w:r>
            <w:r w:rsidR="00CB3C3D" w:rsidRPr="00B82E76">
              <w:rPr>
                <w:rStyle w:val="Hyperlink"/>
                <w:noProof/>
              </w:rPr>
              <w:t>Additional Locations (WAN)</w:t>
            </w:r>
            <w:r w:rsidR="00CB3C3D">
              <w:rPr>
                <w:noProof/>
                <w:webHidden/>
              </w:rPr>
              <w:tab/>
            </w:r>
            <w:r w:rsidR="00CB3C3D">
              <w:rPr>
                <w:noProof/>
                <w:webHidden/>
              </w:rPr>
              <w:fldChar w:fldCharType="begin"/>
            </w:r>
            <w:r w:rsidR="00CB3C3D">
              <w:rPr>
                <w:noProof/>
                <w:webHidden/>
              </w:rPr>
              <w:instrText xml:space="preserve"> PAGEREF _Toc464209383 \h </w:instrText>
            </w:r>
            <w:r w:rsidR="00CB3C3D">
              <w:rPr>
                <w:noProof/>
                <w:webHidden/>
              </w:rPr>
            </w:r>
            <w:r w:rsidR="00CB3C3D">
              <w:rPr>
                <w:noProof/>
                <w:webHidden/>
              </w:rPr>
              <w:fldChar w:fldCharType="separate"/>
            </w:r>
            <w:r w:rsidR="00CB3C3D">
              <w:rPr>
                <w:noProof/>
                <w:webHidden/>
              </w:rPr>
              <w:t>30</w:t>
            </w:r>
            <w:r w:rsidR="00CB3C3D">
              <w:rPr>
                <w:noProof/>
                <w:webHidden/>
              </w:rPr>
              <w:fldChar w:fldCharType="end"/>
            </w:r>
          </w:hyperlink>
        </w:p>
        <w:p w:rsidR="00CB3C3D" w:rsidRDefault="002779CE">
          <w:pPr>
            <w:pStyle w:val="TOC2"/>
            <w:tabs>
              <w:tab w:val="left" w:pos="880"/>
              <w:tab w:val="right" w:leader="dot" w:pos="18710"/>
            </w:tabs>
            <w:rPr>
              <w:rFonts w:eastAsiaTheme="minorEastAsia"/>
              <w:noProof/>
              <w:lang w:val="en-CA" w:eastAsia="en-CA"/>
            </w:rPr>
          </w:pPr>
          <w:hyperlink w:anchor="_Toc464209384" w:history="1">
            <w:r w:rsidR="00CB3C3D" w:rsidRPr="00B82E76">
              <w:rPr>
                <w:rStyle w:val="Hyperlink"/>
                <w:noProof/>
              </w:rPr>
              <w:t>11.</w:t>
            </w:r>
            <w:r w:rsidR="00CB3C3D">
              <w:rPr>
                <w:rFonts w:eastAsiaTheme="minorEastAsia"/>
                <w:noProof/>
                <w:lang w:val="en-CA" w:eastAsia="en-CA"/>
              </w:rPr>
              <w:tab/>
            </w:r>
            <w:r w:rsidR="00CB3C3D" w:rsidRPr="00B82E76">
              <w:rPr>
                <w:rStyle w:val="Hyperlink"/>
                <w:noProof/>
              </w:rPr>
              <w:t>Dram Shop Insurance Carrier Changes</w:t>
            </w:r>
            <w:r w:rsidR="00CB3C3D">
              <w:rPr>
                <w:noProof/>
                <w:webHidden/>
              </w:rPr>
              <w:tab/>
            </w:r>
            <w:r w:rsidR="00CB3C3D">
              <w:rPr>
                <w:noProof/>
                <w:webHidden/>
              </w:rPr>
              <w:fldChar w:fldCharType="begin"/>
            </w:r>
            <w:r w:rsidR="00CB3C3D">
              <w:rPr>
                <w:noProof/>
                <w:webHidden/>
              </w:rPr>
              <w:instrText xml:space="preserve"> PAGEREF _Toc464209384 \h </w:instrText>
            </w:r>
            <w:r w:rsidR="00CB3C3D">
              <w:rPr>
                <w:noProof/>
                <w:webHidden/>
              </w:rPr>
            </w:r>
            <w:r w:rsidR="00CB3C3D">
              <w:rPr>
                <w:noProof/>
                <w:webHidden/>
              </w:rPr>
              <w:fldChar w:fldCharType="separate"/>
            </w:r>
            <w:r w:rsidR="00CB3C3D">
              <w:rPr>
                <w:noProof/>
                <w:webHidden/>
              </w:rPr>
              <w:t>31</w:t>
            </w:r>
            <w:r w:rsidR="00CB3C3D">
              <w:rPr>
                <w:noProof/>
                <w:webHidden/>
              </w:rPr>
              <w:fldChar w:fldCharType="end"/>
            </w:r>
          </w:hyperlink>
        </w:p>
        <w:p w:rsidR="00CB3C3D" w:rsidRDefault="002779CE">
          <w:pPr>
            <w:pStyle w:val="TOC2"/>
            <w:tabs>
              <w:tab w:val="left" w:pos="880"/>
              <w:tab w:val="right" w:leader="dot" w:pos="18710"/>
            </w:tabs>
            <w:rPr>
              <w:rFonts w:eastAsiaTheme="minorEastAsia"/>
              <w:noProof/>
              <w:lang w:val="en-CA" w:eastAsia="en-CA"/>
            </w:rPr>
          </w:pPr>
          <w:hyperlink w:anchor="_Toc464209385" w:history="1">
            <w:r w:rsidR="00CB3C3D" w:rsidRPr="00B82E76">
              <w:rPr>
                <w:rStyle w:val="Hyperlink"/>
                <w:noProof/>
              </w:rPr>
              <w:t>12.</w:t>
            </w:r>
            <w:r w:rsidR="00CB3C3D">
              <w:rPr>
                <w:rFonts w:eastAsiaTheme="minorEastAsia"/>
                <w:noProof/>
                <w:lang w:val="en-CA" w:eastAsia="en-CA"/>
              </w:rPr>
              <w:tab/>
            </w:r>
            <w:r w:rsidR="00CB3C3D" w:rsidRPr="00B82E76">
              <w:rPr>
                <w:rStyle w:val="Hyperlink"/>
                <w:noProof/>
              </w:rPr>
              <w:t>Label Approvals</w:t>
            </w:r>
            <w:r w:rsidR="00CB3C3D">
              <w:rPr>
                <w:noProof/>
                <w:webHidden/>
              </w:rPr>
              <w:tab/>
            </w:r>
            <w:r w:rsidR="00CB3C3D">
              <w:rPr>
                <w:noProof/>
                <w:webHidden/>
              </w:rPr>
              <w:fldChar w:fldCharType="begin"/>
            </w:r>
            <w:r w:rsidR="00CB3C3D">
              <w:rPr>
                <w:noProof/>
                <w:webHidden/>
              </w:rPr>
              <w:instrText xml:space="preserve"> PAGEREF _Toc464209385 \h </w:instrText>
            </w:r>
            <w:r w:rsidR="00CB3C3D">
              <w:rPr>
                <w:noProof/>
                <w:webHidden/>
              </w:rPr>
            </w:r>
            <w:r w:rsidR="00CB3C3D">
              <w:rPr>
                <w:noProof/>
                <w:webHidden/>
              </w:rPr>
              <w:fldChar w:fldCharType="separate"/>
            </w:r>
            <w:r w:rsidR="00CB3C3D">
              <w:rPr>
                <w:noProof/>
                <w:webHidden/>
              </w:rPr>
              <w:t>33</w:t>
            </w:r>
            <w:r w:rsidR="00CB3C3D">
              <w:rPr>
                <w:noProof/>
                <w:webHidden/>
              </w:rPr>
              <w:fldChar w:fldCharType="end"/>
            </w:r>
          </w:hyperlink>
        </w:p>
        <w:p w:rsidR="00CB3C3D" w:rsidRDefault="002779CE">
          <w:pPr>
            <w:pStyle w:val="TOC1"/>
            <w:tabs>
              <w:tab w:val="right" w:leader="dot" w:pos="18710"/>
            </w:tabs>
            <w:rPr>
              <w:rFonts w:eastAsiaTheme="minorEastAsia"/>
              <w:noProof/>
              <w:sz w:val="22"/>
              <w:lang w:val="en-CA" w:eastAsia="en-CA"/>
            </w:rPr>
          </w:pPr>
          <w:hyperlink w:anchor="_Toc464209386" w:history="1">
            <w:r w:rsidR="00CB3C3D" w:rsidRPr="00B82E76">
              <w:rPr>
                <w:rStyle w:val="Hyperlink"/>
                <w:noProof/>
              </w:rPr>
              <w:t>Design Considerations</w:t>
            </w:r>
            <w:r w:rsidR="00CB3C3D">
              <w:rPr>
                <w:noProof/>
                <w:webHidden/>
              </w:rPr>
              <w:tab/>
            </w:r>
            <w:r w:rsidR="00CB3C3D">
              <w:rPr>
                <w:noProof/>
                <w:webHidden/>
              </w:rPr>
              <w:fldChar w:fldCharType="begin"/>
            </w:r>
            <w:r w:rsidR="00CB3C3D">
              <w:rPr>
                <w:noProof/>
                <w:webHidden/>
              </w:rPr>
              <w:instrText xml:space="preserve"> PAGEREF _Toc464209386 \h </w:instrText>
            </w:r>
            <w:r w:rsidR="00CB3C3D">
              <w:rPr>
                <w:noProof/>
                <w:webHidden/>
              </w:rPr>
            </w:r>
            <w:r w:rsidR="00CB3C3D">
              <w:rPr>
                <w:noProof/>
                <w:webHidden/>
              </w:rPr>
              <w:fldChar w:fldCharType="separate"/>
            </w:r>
            <w:r w:rsidR="00CB3C3D">
              <w:rPr>
                <w:noProof/>
                <w:webHidden/>
              </w:rPr>
              <w:t>34</w:t>
            </w:r>
            <w:r w:rsidR="00CB3C3D">
              <w:rPr>
                <w:noProof/>
                <w:webHidden/>
              </w:rPr>
              <w:fldChar w:fldCharType="end"/>
            </w:r>
          </w:hyperlink>
        </w:p>
        <w:p w:rsidR="00CB3C3D" w:rsidRDefault="002779CE">
          <w:pPr>
            <w:pStyle w:val="TOC2"/>
            <w:tabs>
              <w:tab w:val="right" w:leader="dot" w:pos="18710"/>
            </w:tabs>
            <w:rPr>
              <w:rFonts w:eastAsiaTheme="minorEastAsia"/>
              <w:noProof/>
              <w:lang w:val="en-CA" w:eastAsia="en-CA"/>
            </w:rPr>
          </w:pPr>
          <w:hyperlink w:anchor="_Toc464209387" w:history="1">
            <w:r w:rsidR="00CB3C3D" w:rsidRPr="00B82E76">
              <w:rPr>
                <w:rStyle w:val="Hyperlink"/>
                <w:noProof/>
              </w:rPr>
              <w:t>Status Codes</w:t>
            </w:r>
            <w:r w:rsidR="00CB3C3D">
              <w:rPr>
                <w:noProof/>
                <w:webHidden/>
              </w:rPr>
              <w:tab/>
            </w:r>
            <w:r w:rsidR="00CB3C3D">
              <w:rPr>
                <w:noProof/>
                <w:webHidden/>
              </w:rPr>
              <w:fldChar w:fldCharType="begin"/>
            </w:r>
            <w:r w:rsidR="00CB3C3D">
              <w:rPr>
                <w:noProof/>
                <w:webHidden/>
              </w:rPr>
              <w:instrText xml:space="preserve"> PAGEREF _Toc464209387 \h </w:instrText>
            </w:r>
            <w:r w:rsidR="00CB3C3D">
              <w:rPr>
                <w:noProof/>
                <w:webHidden/>
              </w:rPr>
            </w:r>
            <w:r w:rsidR="00CB3C3D">
              <w:rPr>
                <w:noProof/>
                <w:webHidden/>
              </w:rPr>
              <w:fldChar w:fldCharType="separate"/>
            </w:r>
            <w:r w:rsidR="00CB3C3D">
              <w:rPr>
                <w:noProof/>
                <w:webHidden/>
              </w:rPr>
              <w:t>34</w:t>
            </w:r>
            <w:r w:rsidR="00CB3C3D">
              <w:rPr>
                <w:noProof/>
                <w:webHidden/>
              </w:rPr>
              <w:fldChar w:fldCharType="end"/>
            </w:r>
          </w:hyperlink>
        </w:p>
        <w:p w:rsidR="00CB3C3D" w:rsidRDefault="002779CE">
          <w:pPr>
            <w:pStyle w:val="TOC3"/>
            <w:tabs>
              <w:tab w:val="right" w:leader="dot" w:pos="18710"/>
            </w:tabs>
            <w:rPr>
              <w:rFonts w:eastAsiaTheme="minorEastAsia"/>
              <w:noProof/>
              <w:lang w:val="en-CA" w:eastAsia="en-CA"/>
            </w:rPr>
          </w:pPr>
          <w:hyperlink w:anchor="_Toc464209388" w:history="1">
            <w:r w:rsidR="00CB3C3D" w:rsidRPr="00B82E76">
              <w:rPr>
                <w:rStyle w:val="Hyperlink"/>
                <w:noProof/>
              </w:rPr>
              <w:t>Application</w:t>
            </w:r>
            <w:r w:rsidR="00CB3C3D">
              <w:rPr>
                <w:noProof/>
                <w:webHidden/>
              </w:rPr>
              <w:tab/>
            </w:r>
            <w:r w:rsidR="00CB3C3D">
              <w:rPr>
                <w:noProof/>
                <w:webHidden/>
              </w:rPr>
              <w:fldChar w:fldCharType="begin"/>
            </w:r>
            <w:r w:rsidR="00CB3C3D">
              <w:rPr>
                <w:noProof/>
                <w:webHidden/>
              </w:rPr>
              <w:instrText xml:space="preserve"> PAGEREF _Toc464209388 \h </w:instrText>
            </w:r>
            <w:r w:rsidR="00CB3C3D">
              <w:rPr>
                <w:noProof/>
                <w:webHidden/>
              </w:rPr>
            </w:r>
            <w:r w:rsidR="00CB3C3D">
              <w:rPr>
                <w:noProof/>
                <w:webHidden/>
              </w:rPr>
              <w:fldChar w:fldCharType="separate"/>
            </w:r>
            <w:r w:rsidR="00CB3C3D">
              <w:rPr>
                <w:noProof/>
                <w:webHidden/>
              </w:rPr>
              <w:t>34</w:t>
            </w:r>
            <w:r w:rsidR="00CB3C3D">
              <w:rPr>
                <w:noProof/>
                <w:webHidden/>
              </w:rPr>
              <w:fldChar w:fldCharType="end"/>
            </w:r>
          </w:hyperlink>
        </w:p>
        <w:p w:rsidR="00CB3C3D" w:rsidRDefault="002779CE">
          <w:pPr>
            <w:pStyle w:val="TOC3"/>
            <w:tabs>
              <w:tab w:val="right" w:leader="dot" w:pos="18710"/>
            </w:tabs>
            <w:rPr>
              <w:rFonts w:eastAsiaTheme="minorEastAsia"/>
              <w:noProof/>
              <w:lang w:val="en-CA" w:eastAsia="en-CA"/>
            </w:rPr>
          </w:pPr>
          <w:hyperlink w:anchor="_Toc464209389" w:history="1">
            <w:r w:rsidR="00CB3C3D" w:rsidRPr="00B82E76">
              <w:rPr>
                <w:rStyle w:val="Hyperlink"/>
                <w:noProof/>
              </w:rPr>
              <w:t>License</w:t>
            </w:r>
            <w:r w:rsidR="00CB3C3D">
              <w:rPr>
                <w:noProof/>
                <w:webHidden/>
              </w:rPr>
              <w:tab/>
            </w:r>
            <w:r w:rsidR="00CB3C3D">
              <w:rPr>
                <w:noProof/>
                <w:webHidden/>
              </w:rPr>
              <w:fldChar w:fldCharType="begin"/>
            </w:r>
            <w:r w:rsidR="00CB3C3D">
              <w:rPr>
                <w:noProof/>
                <w:webHidden/>
              </w:rPr>
              <w:instrText xml:space="preserve"> PAGEREF _Toc464209389 \h </w:instrText>
            </w:r>
            <w:r w:rsidR="00CB3C3D">
              <w:rPr>
                <w:noProof/>
                <w:webHidden/>
              </w:rPr>
            </w:r>
            <w:r w:rsidR="00CB3C3D">
              <w:rPr>
                <w:noProof/>
                <w:webHidden/>
              </w:rPr>
              <w:fldChar w:fldCharType="separate"/>
            </w:r>
            <w:r w:rsidR="00CB3C3D">
              <w:rPr>
                <w:noProof/>
                <w:webHidden/>
              </w:rPr>
              <w:t>35</w:t>
            </w:r>
            <w:r w:rsidR="00CB3C3D">
              <w:rPr>
                <w:noProof/>
                <w:webHidden/>
              </w:rPr>
              <w:fldChar w:fldCharType="end"/>
            </w:r>
          </w:hyperlink>
        </w:p>
        <w:p w:rsidR="00CB3C3D" w:rsidRDefault="002779CE">
          <w:pPr>
            <w:pStyle w:val="TOC3"/>
            <w:tabs>
              <w:tab w:val="right" w:leader="dot" w:pos="18710"/>
            </w:tabs>
            <w:rPr>
              <w:rFonts w:eastAsiaTheme="minorEastAsia"/>
              <w:noProof/>
              <w:lang w:val="en-CA" w:eastAsia="en-CA"/>
            </w:rPr>
          </w:pPr>
          <w:hyperlink w:anchor="_Toc464209390" w:history="1">
            <w:r w:rsidR="00CB3C3D" w:rsidRPr="00B82E76">
              <w:rPr>
                <w:rStyle w:val="Hyperlink"/>
                <w:noProof/>
              </w:rPr>
              <w:t>Review</w:t>
            </w:r>
            <w:r w:rsidR="00CB3C3D">
              <w:rPr>
                <w:noProof/>
                <w:webHidden/>
              </w:rPr>
              <w:tab/>
            </w:r>
            <w:r w:rsidR="00CB3C3D">
              <w:rPr>
                <w:noProof/>
                <w:webHidden/>
              </w:rPr>
              <w:fldChar w:fldCharType="begin"/>
            </w:r>
            <w:r w:rsidR="00CB3C3D">
              <w:rPr>
                <w:noProof/>
                <w:webHidden/>
              </w:rPr>
              <w:instrText xml:space="preserve"> PAGEREF _Toc464209390 \h </w:instrText>
            </w:r>
            <w:r w:rsidR="00CB3C3D">
              <w:rPr>
                <w:noProof/>
                <w:webHidden/>
              </w:rPr>
            </w:r>
            <w:r w:rsidR="00CB3C3D">
              <w:rPr>
                <w:noProof/>
                <w:webHidden/>
              </w:rPr>
              <w:fldChar w:fldCharType="separate"/>
            </w:r>
            <w:r w:rsidR="00CB3C3D">
              <w:rPr>
                <w:noProof/>
                <w:webHidden/>
              </w:rPr>
              <w:t>35</w:t>
            </w:r>
            <w:r w:rsidR="00CB3C3D">
              <w:rPr>
                <w:noProof/>
                <w:webHidden/>
              </w:rPr>
              <w:fldChar w:fldCharType="end"/>
            </w:r>
          </w:hyperlink>
        </w:p>
        <w:p w:rsidR="00CB3C3D" w:rsidRDefault="002779CE">
          <w:pPr>
            <w:pStyle w:val="TOC3"/>
            <w:tabs>
              <w:tab w:val="right" w:leader="dot" w:pos="18710"/>
            </w:tabs>
            <w:rPr>
              <w:rFonts w:eastAsiaTheme="minorEastAsia"/>
              <w:noProof/>
              <w:lang w:val="en-CA" w:eastAsia="en-CA"/>
            </w:rPr>
          </w:pPr>
          <w:hyperlink w:anchor="_Toc464209391" w:history="1">
            <w:r w:rsidR="00CB3C3D" w:rsidRPr="00B82E76">
              <w:rPr>
                <w:rStyle w:val="Hyperlink"/>
                <w:noProof/>
              </w:rPr>
              <w:t>Appeal</w:t>
            </w:r>
            <w:r w:rsidR="00CB3C3D">
              <w:rPr>
                <w:noProof/>
                <w:webHidden/>
              </w:rPr>
              <w:tab/>
            </w:r>
            <w:r w:rsidR="00CB3C3D">
              <w:rPr>
                <w:noProof/>
                <w:webHidden/>
              </w:rPr>
              <w:fldChar w:fldCharType="begin"/>
            </w:r>
            <w:r w:rsidR="00CB3C3D">
              <w:rPr>
                <w:noProof/>
                <w:webHidden/>
              </w:rPr>
              <w:instrText xml:space="preserve"> PAGEREF _Toc464209391 \h </w:instrText>
            </w:r>
            <w:r w:rsidR="00CB3C3D">
              <w:rPr>
                <w:noProof/>
                <w:webHidden/>
              </w:rPr>
            </w:r>
            <w:r w:rsidR="00CB3C3D">
              <w:rPr>
                <w:noProof/>
                <w:webHidden/>
              </w:rPr>
              <w:fldChar w:fldCharType="separate"/>
            </w:r>
            <w:r w:rsidR="00CB3C3D">
              <w:rPr>
                <w:noProof/>
                <w:webHidden/>
              </w:rPr>
              <w:t>36</w:t>
            </w:r>
            <w:r w:rsidR="00CB3C3D">
              <w:rPr>
                <w:noProof/>
                <w:webHidden/>
              </w:rPr>
              <w:fldChar w:fldCharType="end"/>
            </w:r>
          </w:hyperlink>
        </w:p>
        <w:p w:rsidR="00CB3C3D" w:rsidRDefault="002779CE">
          <w:pPr>
            <w:pStyle w:val="TOC2"/>
            <w:tabs>
              <w:tab w:val="right" w:leader="dot" w:pos="18710"/>
            </w:tabs>
            <w:rPr>
              <w:rFonts w:eastAsiaTheme="minorEastAsia"/>
              <w:noProof/>
              <w:lang w:val="en-CA" w:eastAsia="en-CA"/>
            </w:rPr>
          </w:pPr>
          <w:hyperlink w:anchor="_Toc464209392" w:history="1">
            <w:r w:rsidR="00CB3C3D" w:rsidRPr="00B82E76">
              <w:rPr>
                <w:rStyle w:val="Hyperlink"/>
                <w:noProof/>
              </w:rPr>
              <w:t>Summary of Questions/Discussion</w:t>
            </w:r>
            <w:r w:rsidR="00CB3C3D">
              <w:rPr>
                <w:noProof/>
                <w:webHidden/>
              </w:rPr>
              <w:tab/>
            </w:r>
            <w:r w:rsidR="00CB3C3D">
              <w:rPr>
                <w:noProof/>
                <w:webHidden/>
              </w:rPr>
              <w:fldChar w:fldCharType="begin"/>
            </w:r>
            <w:r w:rsidR="00CB3C3D">
              <w:rPr>
                <w:noProof/>
                <w:webHidden/>
              </w:rPr>
              <w:instrText xml:space="preserve"> PAGEREF _Toc464209392 \h </w:instrText>
            </w:r>
            <w:r w:rsidR="00CB3C3D">
              <w:rPr>
                <w:noProof/>
                <w:webHidden/>
              </w:rPr>
            </w:r>
            <w:r w:rsidR="00CB3C3D">
              <w:rPr>
                <w:noProof/>
                <w:webHidden/>
              </w:rPr>
              <w:fldChar w:fldCharType="separate"/>
            </w:r>
            <w:r w:rsidR="00CB3C3D">
              <w:rPr>
                <w:noProof/>
                <w:webHidden/>
              </w:rPr>
              <w:t>36</w:t>
            </w:r>
            <w:r w:rsidR="00CB3C3D">
              <w:rPr>
                <w:noProof/>
                <w:webHidden/>
              </w:rPr>
              <w:fldChar w:fldCharType="end"/>
            </w:r>
          </w:hyperlink>
        </w:p>
        <w:p w:rsidR="00B2702C" w:rsidRDefault="00E71365">
          <w:r>
            <w:lastRenderedPageBreak/>
            <w:fldChar w:fldCharType="end"/>
          </w:r>
        </w:p>
      </w:sdtContent>
    </w:sdt>
    <w:p w:rsidR="00B2702C" w:rsidRPr="00B2702C" w:rsidRDefault="00B2702C" w:rsidP="00B2702C"/>
    <w:p w:rsidR="00100530" w:rsidRDefault="00100530">
      <w:pPr>
        <w:rPr>
          <w:rFonts w:asciiTheme="majorHAnsi" w:eastAsiaTheme="majorEastAsia" w:hAnsiTheme="majorHAnsi" w:cstheme="majorBidi"/>
          <w:b/>
          <w:bCs/>
          <w:color w:val="365F91" w:themeColor="accent1" w:themeShade="BF"/>
          <w:sz w:val="28"/>
          <w:szCs w:val="28"/>
        </w:rPr>
      </w:pPr>
      <w:r>
        <w:br w:type="page"/>
      </w:r>
    </w:p>
    <w:p w:rsidR="002E2936" w:rsidRPr="00097130" w:rsidRDefault="002E2936" w:rsidP="00EF2CFA">
      <w:pPr>
        <w:pStyle w:val="Heading1"/>
        <w:rPr>
          <w:sz w:val="36"/>
          <w:szCs w:val="36"/>
        </w:rPr>
      </w:pPr>
      <w:bookmarkStart w:id="1" w:name="_Toc464209370"/>
      <w:r w:rsidRPr="00097130">
        <w:rPr>
          <w:sz w:val="36"/>
          <w:szCs w:val="36"/>
        </w:rPr>
        <w:lastRenderedPageBreak/>
        <w:t>Licensing</w:t>
      </w:r>
      <w:bookmarkEnd w:id="1"/>
    </w:p>
    <w:p w:rsidR="008D0489" w:rsidRPr="00EF2CFA" w:rsidRDefault="00666E9C" w:rsidP="00C35FC2">
      <w:pPr>
        <w:pStyle w:val="Heading2"/>
        <w:numPr>
          <w:ilvl w:val="0"/>
          <w:numId w:val="18"/>
        </w:numPr>
      </w:pPr>
      <w:bookmarkStart w:id="2" w:name="_Toc464209371"/>
      <w:r w:rsidRPr="00EF2CFA">
        <w:t xml:space="preserve">New </w:t>
      </w:r>
      <w:r w:rsidR="00CB3C3D">
        <w:t xml:space="preserve">License </w:t>
      </w:r>
      <w:r w:rsidRPr="00EF2CFA">
        <w:t>Application</w:t>
      </w:r>
      <w:bookmarkEnd w:id="2"/>
    </w:p>
    <w:p w:rsidR="00100530" w:rsidRDefault="00100530" w:rsidP="00100530">
      <w:pPr>
        <w:spacing w:after="0"/>
      </w:pPr>
      <w:r>
        <w:t>Note</w:t>
      </w:r>
      <w:r w:rsidR="0018134C">
        <w:t>s:</w:t>
      </w:r>
    </w:p>
    <w:p w:rsidR="00F769FC" w:rsidRDefault="00F769FC" w:rsidP="00100530">
      <w:pPr>
        <w:pStyle w:val="ListParagraph"/>
        <w:numPr>
          <w:ilvl w:val="0"/>
          <w:numId w:val="7"/>
        </w:numPr>
      </w:pPr>
      <w:r>
        <w:t>LA = Local Authority</w:t>
      </w:r>
    </w:p>
    <w:p w:rsidR="004E0833" w:rsidRPr="00EE2140" w:rsidRDefault="004E0833" w:rsidP="003F2B44">
      <w:pPr>
        <w:pStyle w:val="ListParagraph"/>
        <w:numPr>
          <w:ilvl w:val="0"/>
          <w:numId w:val="7"/>
        </w:numPr>
        <w:rPr>
          <w:highlight w:val="yellow"/>
        </w:rPr>
      </w:pPr>
      <w:r w:rsidRPr="004E0833">
        <w:rPr>
          <w:highlight w:val="yellow"/>
        </w:rPr>
        <w:t>Highlights</w:t>
      </w:r>
      <w:r>
        <w:rPr>
          <w:highlight w:val="yellow"/>
        </w:rPr>
        <w:t xml:space="preserve"> </w:t>
      </w:r>
      <w:r w:rsidRPr="004E0833">
        <w:t>– Indicates questions for ABD</w:t>
      </w:r>
    </w:p>
    <w:p w:rsidR="00EE2140" w:rsidRPr="00875590" w:rsidRDefault="00EE2140" w:rsidP="003F2B44">
      <w:pPr>
        <w:pStyle w:val="ListParagraph"/>
        <w:numPr>
          <w:ilvl w:val="0"/>
          <w:numId w:val="7"/>
        </w:numPr>
        <w:rPr>
          <w:highlight w:val="yellow"/>
        </w:rPr>
      </w:pPr>
      <w:r>
        <w:rPr>
          <w:color w:val="FF0000"/>
        </w:rPr>
        <w:t>ABD comments</w:t>
      </w:r>
      <w:ins w:id="3" w:author="Cam, Jeffrey [ABD]" w:date="2016-10-28T15:36:00Z">
        <w:r w:rsidR="00F54363">
          <w:rPr>
            <w:color w:val="FF0000"/>
          </w:rPr>
          <w:t xml:space="preserve"> or BLUE</w:t>
        </w:r>
      </w:ins>
    </w:p>
    <w:p w:rsidR="00875590" w:rsidRPr="00875590" w:rsidRDefault="00875590" w:rsidP="00875590">
      <w:pPr>
        <w:rPr>
          <w:highlight w:val="yellow"/>
        </w:rPr>
      </w:pPr>
    </w:p>
    <w:p w:rsidR="00E82C59" w:rsidRDefault="00C35FC2" w:rsidP="00C35FC2">
      <w:pPr>
        <w:pStyle w:val="Heading3"/>
      </w:pPr>
      <w:bookmarkStart w:id="4" w:name="_Toc464209372"/>
      <w:r>
        <w:t xml:space="preserve">1.1 </w:t>
      </w:r>
      <w:r w:rsidR="00363AFC" w:rsidRPr="00C35FC2">
        <w:rPr>
          <w:u w:val="single"/>
        </w:rPr>
        <w:t>License Types</w:t>
      </w:r>
      <w:r w:rsidR="00511D1C" w:rsidRPr="00C35FC2">
        <w:rPr>
          <w:u w:val="single"/>
        </w:rPr>
        <w:t>:</w:t>
      </w:r>
      <w:r w:rsidR="00D13364">
        <w:t xml:space="preserve"> </w:t>
      </w:r>
      <w:r w:rsidR="00511D1C" w:rsidRPr="00C35FC2">
        <w:rPr>
          <w:u w:val="single"/>
        </w:rPr>
        <w:t xml:space="preserve"> </w:t>
      </w:r>
      <w:r w:rsidR="00E82C59">
        <w:t>SP(Broker), CD(Distillers, Manufacturers, Importers), CM(Liquor Manufacturer)</w:t>
      </w:r>
      <w:bookmarkEnd w:id="4"/>
    </w:p>
    <w:p w:rsidR="00363AFC" w:rsidRDefault="00363AFC" w:rsidP="00E82C59">
      <w:r>
        <w:t>No Add Ons or Privileges are asso</w:t>
      </w:r>
      <w:r w:rsidR="00703998">
        <w:t>ciated with these License Types.</w:t>
      </w:r>
      <w:r w:rsidR="00801501">
        <w:t xml:space="preserve">  </w:t>
      </w:r>
      <w:r w:rsidR="00AA2A74">
        <w:t xml:space="preserve">No Dram Shop reviews are needed.  </w:t>
      </w:r>
      <w:r w:rsidR="00801501">
        <w:t>The State is the Local Authority for these license types.</w:t>
      </w:r>
      <w:r w:rsidR="00703998">
        <w:t xml:space="preserve">  They are all 12 Month Licenses</w:t>
      </w:r>
      <w:r w:rsidR="00571217">
        <w:t>.</w:t>
      </w:r>
    </w:p>
    <w:p w:rsidR="00511D1C" w:rsidRDefault="00511D1C" w:rsidP="00E82C59"/>
    <w:tbl>
      <w:tblPr>
        <w:tblStyle w:val="TableGrid"/>
        <w:tblW w:w="5046" w:type="pct"/>
        <w:tblLook w:val="04A0" w:firstRow="1" w:lastRow="0" w:firstColumn="1" w:lastColumn="0" w:noHBand="0" w:noVBand="1"/>
      </w:tblPr>
      <w:tblGrid>
        <w:gridCol w:w="651"/>
        <w:gridCol w:w="3693"/>
        <w:gridCol w:w="3693"/>
        <w:gridCol w:w="3693"/>
        <w:gridCol w:w="3692"/>
        <w:gridCol w:w="3688"/>
      </w:tblGrid>
      <w:tr w:rsidR="003F2B44" w:rsidRPr="0044663B" w:rsidTr="003F2B44">
        <w:tc>
          <w:tcPr>
            <w:tcW w:w="170" w:type="pct"/>
          </w:tcPr>
          <w:p w:rsidR="003F2B44" w:rsidRPr="0044663B" w:rsidRDefault="003F2B44" w:rsidP="003F2B44">
            <w:pPr>
              <w:ind w:left="-90" w:right="-105"/>
              <w:rPr>
                <w:b/>
              </w:rPr>
            </w:pPr>
          </w:p>
        </w:tc>
        <w:tc>
          <w:tcPr>
            <w:tcW w:w="966" w:type="pct"/>
          </w:tcPr>
          <w:p w:rsidR="003F2B44" w:rsidRPr="0044663B" w:rsidRDefault="003F2B44" w:rsidP="003F2B44">
            <w:pPr>
              <w:rPr>
                <w:b/>
              </w:rPr>
            </w:pPr>
            <w:r w:rsidRPr="0044663B">
              <w:rPr>
                <w:b/>
              </w:rPr>
              <w:t>Applicant</w:t>
            </w:r>
          </w:p>
        </w:tc>
        <w:tc>
          <w:tcPr>
            <w:tcW w:w="966" w:type="pct"/>
          </w:tcPr>
          <w:p w:rsidR="003F2B44" w:rsidRPr="0044663B" w:rsidRDefault="003F2B44" w:rsidP="003F2B44">
            <w:pPr>
              <w:rPr>
                <w:b/>
              </w:rPr>
            </w:pPr>
            <w:r w:rsidRPr="0044663B">
              <w:rPr>
                <w:b/>
              </w:rPr>
              <w:t>Staff</w:t>
            </w:r>
          </w:p>
        </w:tc>
        <w:tc>
          <w:tcPr>
            <w:tcW w:w="966" w:type="pct"/>
          </w:tcPr>
          <w:p w:rsidR="003F2B44" w:rsidRPr="00A224CE" w:rsidRDefault="003F2B44" w:rsidP="003F2B44">
            <w:pPr>
              <w:rPr>
                <w:b/>
              </w:rPr>
            </w:pPr>
            <w:r w:rsidRPr="00A224CE">
              <w:rPr>
                <w:b/>
              </w:rPr>
              <w:t>Other</w:t>
            </w:r>
          </w:p>
        </w:tc>
        <w:tc>
          <w:tcPr>
            <w:tcW w:w="966" w:type="pct"/>
          </w:tcPr>
          <w:p w:rsidR="003F2B44" w:rsidRPr="00A224CE" w:rsidRDefault="003F2B44" w:rsidP="003F2B44">
            <w:pPr>
              <w:rPr>
                <w:b/>
              </w:rPr>
            </w:pPr>
            <w:r w:rsidRPr="00A224CE">
              <w:rPr>
                <w:b/>
              </w:rPr>
              <w:t>System</w:t>
            </w:r>
          </w:p>
        </w:tc>
        <w:tc>
          <w:tcPr>
            <w:tcW w:w="965" w:type="pct"/>
          </w:tcPr>
          <w:p w:rsidR="003F2B44" w:rsidRPr="0044663B" w:rsidRDefault="003F2B44" w:rsidP="003F2B44">
            <w:pPr>
              <w:rPr>
                <w:b/>
              </w:rPr>
            </w:pPr>
            <w:r w:rsidRPr="0044663B">
              <w:rPr>
                <w:b/>
              </w:rPr>
              <w:t>Comments</w:t>
            </w:r>
          </w:p>
        </w:tc>
      </w:tr>
      <w:tr w:rsidR="003F2B44" w:rsidRPr="003F2B44" w:rsidTr="003F2B44">
        <w:tc>
          <w:tcPr>
            <w:tcW w:w="170" w:type="pct"/>
          </w:tcPr>
          <w:p w:rsidR="003F2B44" w:rsidRPr="003F2B44" w:rsidRDefault="00EB0CE3" w:rsidP="003F2B44">
            <w:r>
              <w:t>1</w:t>
            </w:r>
          </w:p>
        </w:tc>
        <w:tc>
          <w:tcPr>
            <w:tcW w:w="966" w:type="pct"/>
          </w:tcPr>
          <w:p w:rsidR="003F2B44" w:rsidRPr="003F2B44" w:rsidRDefault="003F2B44" w:rsidP="003F2B44">
            <w:r w:rsidRPr="003F2B44">
              <w:t xml:space="preserve">Creates online portal account </w:t>
            </w:r>
            <w:r w:rsidRPr="003F2B44">
              <w:br/>
              <w:t xml:space="preserve">(if it doesn’t exist yet). </w:t>
            </w:r>
          </w:p>
          <w:p w:rsidR="003F2B44" w:rsidRPr="003F2B44" w:rsidRDefault="003F2B44" w:rsidP="003F2B44">
            <w:r w:rsidRPr="003F2B44">
              <w:t xml:space="preserve">Clicks New </w:t>
            </w:r>
            <w:r w:rsidR="00B43FAA">
              <w:t xml:space="preserve">License </w:t>
            </w:r>
            <w:r w:rsidRPr="003F2B44">
              <w:t>Application.</w:t>
            </w:r>
          </w:p>
          <w:p w:rsidR="003F2B44" w:rsidRPr="003F2B44" w:rsidRDefault="003F2B44" w:rsidP="003F2B44"/>
        </w:tc>
        <w:tc>
          <w:tcPr>
            <w:tcW w:w="966" w:type="pct"/>
          </w:tcPr>
          <w:p w:rsidR="003F2B44" w:rsidRPr="003F2B44" w:rsidRDefault="003F2B44" w:rsidP="003F2B44"/>
        </w:tc>
        <w:tc>
          <w:tcPr>
            <w:tcW w:w="966" w:type="pct"/>
          </w:tcPr>
          <w:p w:rsidR="003F2B44" w:rsidRPr="003F2B44" w:rsidRDefault="003F2B44" w:rsidP="003F2B44">
            <w:pPr>
              <w:pStyle w:val="ListParagraph"/>
              <w:ind w:left="288"/>
            </w:pPr>
          </w:p>
        </w:tc>
        <w:tc>
          <w:tcPr>
            <w:tcW w:w="966" w:type="pct"/>
          </w:tcPr>
          <w:p w:rsidR="003F2B44" w:rsidRPr="003F2B44" w:rsidRDefault="003F2B44" w:rsidP="003F2B44"/>
        </w:tc>
        <w:tc>
          <w:tcPr>
            <w:tcW w:w="965" w:type="pct"/>
          </w:tcPr>
          <w:p w:rsidR="003F2B44" w:rsidRPr="003F2B44" w:rsidRDefault="003F2B44" w:rsidP="003F2B44">
            <w:r w:rsidRPr="003F2B44">
              <w:t>No paper forms allowed. Online is the only method of application.</w:t>
            </w:r>
          </w:p>
        </w:tc>
      </w:tr>
      <w:tr w:rsidR="00B47A8C" w:rsidRPr="003F2B44" w:rsidTr="003F2B44">
        <w:tc>
          <w:tcPr>
            <w:tcW w:w="170" w:type="pct"/>
          </w:tcPr>
          <w:p w:rsidR="00B47A8C" w:rsidRPr="003F2B44" w:rsidRDefault="00EB0CE3" w:rsidP="00B47A8C">
            <w:r>
              <w:t>2</w:t>
            </w:r>
          </w:p>
        </w:tc>
        <w:tc>
          <w:tcPr>
            <w:tcW w:w="966" w:type="pct"/>
          </w:tcPr>
          <w:p w:rsidR="00B47A8C" w:rsidRDefault="00B47A8C" w:rsidP="00B47A8C">
            <w:r w:rsidRPr="003F2B44">
              <w:t xml:space="preserve">Selects License Type </w:t>
            </w:r>
            <w:r>
              <w:t>(SP, CD, CM)</w:t>
            </w:r>
          </w:p>
          <w:p w:rsidR="00B47A8C" w:rsidRDefault="00B47A8C" w:rsidP="00B47A8C">
            <w:r>
              <w:t>Provide effective Date of License</w:t>
            </w:r>
          </w:p>
          <w:p w:rsidR="00B47A8C" w:rsidRDefault="00B47A8C" w:rsidP="00B47A8C">
            <w:r>
              <w:t>(Sunday Sales is included with these License Types)</w:t>
            </w:r>
          </w:p>
          <w:p w:rsidR="00B47A8C" w:rsidRPr="003F2B44" w:rsidRDefault="00B47A8C" w:rsidP="00C57EED">
            <w:r>
              <w:t>(CM- Living Quarters)</w:t>
            </w:r>
          </w:p>
        </w:tc>
        <w:tc>
          <w:tcPr>
            <w:tcW w:w="966" w:type="pct"/>
          </w:tcPr>
          <w:p w:rsidR="00B47A8C" w:rsidRPr="003F2B44" w:rsidRDefault="00B47A8C" w:rsidP="00B47A8C"/>
        </w:tc>
        <w:tc>
          <w:tcPr>
            <w:tcW w:w="966" w:type="pct"/>
          </w:tcPr>
          <w:p w:rsidR="00B47A8C" w:rsidRPr="003F2B44" w:rsidRDefault="00B47A8C" w:rsidP="00B47A8C">
            <w:pPr>
              <w:pStyle w:val="ListParagraph"/>
              <w:ind w:left="288"/>
            </w:pPr>
          </w:p>
        </w:tc>
        <w:tc>
          <w:tcPr>
            <w:tcW w:w="966" w:type="pct"/>
          </w:tcPr>
          <w:p w:rsidR="00B47A8C" w:rsidRDefault="00B47A8C" w:rsidP="00B47A8C">
            <w:r>
              <w:t>Term of License will default to 12 Months for these License Types</w:t>
            </w:r>
          </w:p>
          <w:p w:rsidR="00B47A8C" w:rsidRDefault="00B47A8C" w:rsidP="00B47A8C">
            <w:r>
              <w:t>Generates Application APP-YY-xxx</w:t>
            </w:r>
            <w:r w:rsidR="00B43FAA">
              <w:t>x</w:t>
            </w:r>
            <w:r>
              <w:t>x</w:t>
            </w:r>
          </w:p>
          <w:p w:rsidR="00B47A8C" w:rsidRDefault="00B47A8C" w:rsidP="00B47A8C">
            <w:r>
              <w:t>Application Status = Pending</w:t>
            </w:r>
          </w:p>
          <w:p w:rsidR="00B47A8C" w:rsidRPr="003F2B44" w:rsidRDefault="00B47A8C" w:rsidP="00B47A8C">
            <w:r>
              <w:t>Generates Submissions (Based on Forms &amp; Data Spreadsheet)</w:t>
            </w:r>
          </w:p>
        </w:tc>
        <w:tc>
          <w:tcPr>
            <w:tcW w:w="965" w:type="pct"/>
          </w:tcPr>
          <w:p w:rsidR="00B47A8C" w:rsidRDefault="00B47A8C" w:rsidP="00B47A8C">
            <w:r>
              <w:t>Some submissions will not be needed on Renewals.</w:t>
            </w:r>
          </w:p>
          <w:p w:rsidR="00B47A8C" w:rsidRPr="003F2B44" w:rsidRDefault="00B47A8C" w:rsidP="00B47A8C">
            <w:r>
              <w:t>No Bonds are needed for these License Types.</w:t>
            </w:r>
          </w:p>
        </w:tc>
      </w:tr>
      <w:tr w:rsidR="00B47A8C" w:rsidRPr="003F2B44" w:rsidTr="003F2B44">
        <w:tc>
          <w:tcPr>
            <w:tcW w:w="170" w:type="pct"/>
          </w:tcPr>
          <w:p w:rsidR="00B47A8C" w:rsidRPr="003F2B44" w:rsidRDefault="00EB0CE3" w:rsidP="00B47A8C">
            <w:r>
              <w:t>3</w:t>
            </w:r>
          </w:p>
        </w:tc>
        <w:tc>
          <w:tcPr>
            <w:tcW w:w="966" w:type="pct"/>
          </w:tcPr>
          <w:p w:rsidR="00B47A8C" w:rsidRPr="003F2B44" w:rsidRDefault="00B47A8C" w:rsidP="00B47A8C">
            <w:r>
              <w:t>Completes Owner Information (multiple owners can be added)</w:t>
            </w:r>
          </w:p>
        </w:tc>
        <w:tc>
          <w:tcPr>
            <w:tcW w:w="966" w:type="pct"/>
          </w:tcPr>
          <w:p w:rsidR="00B47A8C" w:rsidRPr="003F2B44" w:rsidRDefault="00B47A8C" w:rsidP="00B47A8C"/>
        </w:tc>
        <w:tc>
          <w:tcPr>
            <w:tcW w:w="966" w:type="pct"/>
          </w:tcPr>
          <w:p w:rsidR="00B47A8C" w:rsidRPr="003F2B44" w:rsidRDefault="00B47A8C" w:rsidP="00B47A8C">
            <w:pPr>
              <w:pStyle w:val="ListParagraph"/>
              <w:ind w:left="288"/>
            </w:pPr>
          </w:p>
        </w:tc>
        <w:tc>
          <w:tcPr>
            <w:tcW w:w="966" w:type="pct"/>
          </w:tcPr>
          <w:p w:rsidR="00B47A8C" w:rsidRDefault="00B47A8C" w:rsidP="00B47A8C"/>
        </w:tc>
        <w:tc>
          <w:tcPr>
            <w:tcW w:w="965" w:type="pct"/>
          </w:tcPr>
          <w:p w:rsidR="00B47A8C" w:rsidRPr="003F2B44" w:rsidRDefault="00B47A8C" w:rsidP="00B47A8C"/>
        </w:tc>
      </w:tr>
      <w:tr w:rsidR="00B47A8C" w:rsidRPr="003F2B44" w:rsidTr="003F2B44">
        <w:tc>
          <w:tcPr>
            <w:tcW w:w="170" w:type="pct"/>
          </w:tcPr>
          <w:p w:rsidR="00B47A8C" w:rsidRPr="003F2B44" w:rsidRDefault="00EB0CE3" w:rsidP="00B47A8C">
            <w:r>
              <w:t>4</w:t>
            </w:r>
          </w:p>
        </w:tc>
        <w:tc>
          <w:tcPr>
            <w:tcW w:w="966" w:type="pct"/>
          </w:tcPr>
          <w:p w:rsidR="00B47A8C" w:rsidRPr="003F2B44" w:rsidRDefault="00B47A8C" w:rsidP="00B47A8C"/>
        </w:tc>
        <w:tc>
          <w:tcPr>
            <w:tcW w:w="966" w:type="pct"/>
          </w:tcPr>
          <w:p w:rsidR="00B47A8C" w:rsidRPr="003F2B44" w:rsidRDefault="00B47A8C" w:rsidP="00B47A8C"/>
        </w:tc>
        <w:tc>
          <w:tcPr>
            <w:tcW w:w="966" w:type="pct"/>
          </w:tcPr>
          <w:p w:rsidR="00B47A8C" w:rsidRPr="003F2B44" w:rsidRDefault="00B47A8C" w:rsidP="00B47A8C">
            <w:pPr>
              <w:pStyle w:val="ListParagraph"/>
              <w:ind w:left="288"/>
            </w:pPr>
          </w:p>
        </w:tc>
        <w:tc>
          <w:tcPr>
            <w:tcW w:w="966" w:type="pct"/>
          </w:tcPr>
          <w:p w:rsidR="00B47A8C" w:rsidRPr="003F2B44" w:rsidRDefault="00B47A8C" w:rsidP="00B47A8C">
            <w:r w:rsidRPr="003F2B44">
              <w:t>Displays License Application based on the License Type selected</w:t>
            </w:r>
          </w:p>
        </w:tc>
        <w:tc>
          <w:tcPr>
            <w:tcW w:w="965" w:type="pct"/>
          </w:tcPr>
          <w:p w:rsidR="00B47A8C" w:rsidRPr="003F2B44" w:rsidRDefault="00B47A8C" w:rsidP="00B47A8C"/>
        </w:tc>
      </w:tr>
      <w:tr w:rsidR="00B47A8C" w:rsidRPr="003F2B44" w:rsidTr="003F2B44">
        <w:tc>
          <w:tcPr>
            <w:tcW w:w="170" w:type="pct"/>
          </w:tcPr>
          <w:p w:rsidR="00B47A8C" w:rsidRPr="003F2B44" w:rsidRDefault="00EB0CE3" w:rsidP="00B47A8C">
            <w:r>
              <w:t>5</w:t>
            </w:r>
          </w:p>
        </w:tc>
        <w:tc>
          <w:tcPr>
            <w:tcW w:w="966" w:type="pct"/>
          </w:tcPr>
          <w:p w:rsidR="00B47A8C" w:rsidRPr="003F2B44" w:rsidRDefault="00B47A8C" w:rsidP="00B47A8C">
            <w:r w:rsidRPr="003F2B44">
              <w:t>Completes Application form</w:t>
            </w:r>
          </w:p>
        </w:tc>
        <w:tc>
          <w:tcPr>
            <w:tcW w:w="966" w:type="pct"/>
          </w:tcPr>
          <w:p w:rsidR="00B47A8C" w:rsidRPr="003F2B44" w:rsidRDefault="00B47A8C" w:rsidP="00B47A8C"/>
        </w:tc>
        <w:tc>
          <w:tcPr>
            <w:tcW w:w="966" w:type="pct"/>
          </w:tcPr>
          <w:p w:rsidR="00B47A8C" w:rsidRPr="003F2B44" w:rsidRDefault="00B47A8C" w:rsidP="00B47A8C">
            <w:pPr>
              <w:pStyle w:val="ListParagraph"/>
              <w:ind w:left="288"/>
            </w:pPr>
          </w:p>
        </w:tc>
        <w:tc>
          <w:tcPr>
            <w:tcW w:w="966" w:type="pct"/>
          </w:tcPr>
          <w:p w:rsidR="00B47A8C" w:rsidRPr="003F2B44" w:rsidRDefault="00B47A8C" w:rsidP="00B47A8C"/>
        </w:tc>
        <w:tc>
          <w:tcPr>
            <w:tcW w:w="965" w:type="pct"/>
          </w:tcPr>
          <w:p w:rsidR="00B47A8C" w:rsidRPr="003F2B44" w:rsidRDefault="00B47A8C" w:rsidP="00B47A8C"/>
        </w:tc>
      </w:tr>
      <w:tr w:rsidR="00B47A8C" w:rsidRPr="003F2B44" w:rsidTr="003F2B44">
        <w:tc>
          <w:tcPr>
            <w:tcW w:w="170" w:type="pct"/>
          </w:tcPr>
          <w:p w:rsidR="00B47A8C" w:rsidRPr="003F2B44" w:rsidRDefault="00EB0CE3" w:rsidP="00B47A8C">
            <w:r>
              <w:t>6</w:t>
            </w:r>
          </w:p>
        </w:tc>
        <w:tc>
          <w:tcPr>
            <w:tcW w:w="966" w:type="pct"/>
          </w:tcPr>
          <w:p w:rsidR="00B47A8C" w:rsidRPr="003F2B44" w:rsidRDefault="00B47A8C" w:rsidP="00B47A8C">
            <w:r>
              <w:t>Uploads Submissions</w:t>
            </w:r>
          </w:p>
        </w:tc>
        <w:tc>
          <w:tcPr>
            <w:tcW w:w="966" w:type="pct"/>
          </w:tcPr>
          <w:p w:rsidR="00B47A8C" w:rsidRPr="003F2B44" w:rsidRDefault="00B47A8C" w:rsidP="00B47A8C"/>
        </w:tc>
        <w:tc>
          <w:tcPr>
            <w:tcW w:w="966" w:type="pct"/>
          </w:tcPr>
          <w:p w:rsidR="00B47A8C" w:rsidRPr="003F2B44" w:rsidRDefault="00B47A8C" w:rsidP="00B47A8C">
            <w:pPr>
              <w:pStyle w:val="ListParagraph"/>
              <w:ind w:left="288"/>
            </w:pPr>
          </w:p>
        </w:tc>
        <w:tc>
          <w:tcPr>
            <w:tcW w:w="966" w:type="pct"/>
          </w:tcPr>
          <w:p w:rsidR="00B47A8C" w:rsidRPr="003F2B44" w:rsidRDefault="00B47A8C" w:rsidP="00B47A8C">
            <w:r>
              <w:t>Saves Documents</w:t>
            </w:r>
          </w:p>
        </w:tc>
        <w:tc>
          <w:tcPr>
            <w:tcW w:w="965" w:type="pct"/>
          </w:tcPr>
          <w:p w:rsidR="00B47A8C" w:rsidRPr="003F2B44" w:rsidRDefault="00B47A8C" w:rsidP="00B47A8C"/>
        </w:tc>
      </w:tr>
      <w:tr w:rsidR="00B47A8C" w:rsidRPr="003F2B44" w:rsidTr="003F2B44">
        <w:tc>
          <w:tcPr>
            <w:tcW w:w="170" w:type="pct"/>
          </w:tcPr>
          <w:p w:rsidR="00B47A8C" w:rsidRPr="003F2B44" w:rsidRDefault="00EB0CE3" w:rsidP="00B47A8C">
            <w:r>
              <w:t>7</w:t>
            </w:r>
          </w:p>
        </w:tc>
        <w:tc>
          <w:tcPr>
            <w:tcW w:w="966" w:type="pct"/>
          </w:tcPr>
          <w:p w:rsidR="00B47A8C" w:rsidRPr="003F2B44" w:rsidRDefault="00B47A8C" w:rsidP="00B47A8C"/>
          <w:p w:rsidR="00B47A8C" w:rsidRPr="003F2B44" w:rsidRDefault="00B47A8C" w:rsidP="00B47A8C">
            <w:r w:rsidRPr="003F2B44">
              <w:t>Attests</w:t>
            </w:r>
          </w:p>
        </w:tc>
        <w:tc>
          <w:tcPr>
            <w:tcW w:w="966" w:type="pct"/>
          </w:tcPr>
          <w:p w:rsidR="00B47A8C" w:rsidRPr="003F2B44" w:rsidRDefault="00B47A8C" w:rsidP="00B47A8C">
            <w:pPr>
              <w:rPr>
                <w:i/>
              </w:rPr>
            </w:pPr>
          </w:p>
        </w:tc>
        <w:tc>
          <w:tcPr>
            <w:tcW w:w="966" w:type="pct"/>
          </w:tcPr>
          <w:p w:rsidR="00B47A8C" w:rsidRPr="003F2B44" w:rsidRDefault="00B47A8C" w:rsidP="00B47A8C">
            <w:pPr>
              <w:pStyle w:val="ListParagraph"/>
              <w:ind w:left="288"/>
            </w:pPr>
          </w:p>
        </w:tc>
        <w:tc>
          <w:tcPr>
            <w:tcW w:w="966" w:type="pct"/>
          </w:tcPr>
          <w:p w:rsidR="00B47A8C" w:rsidRDefault="00B47A8C" w:rsidP="00B47A8C">
            <w:r>
              <w:t>Application Status = In Progress</w:t>
            </w:r>
          </w:p>
          <w:p w:rsidR="00B47A8C" w:rsidRPr="003F2B44" w:rsidRDefault="00B47A8C" w:rsidP="00B47A8C">
            <w:r>
              <w:t xml:space="preserve">Generates Fees based on License Type </w:t>
            </w:r>
          </w:p>
        </w:tc>
        <w:tc>
          <w:tcPr>
            <w:tcW w:w="965" w:type="pct"/>
          </w:tcPr>
          <w:p w:rsidR="00B47A8C" w:rsidRDefault="00B47A8C" w:rsidP="00B47A8C">
            <w:r>
              <w:t>Fees based on Fee Schedule</w:t>
            </w:r>
          </w:p>
          <w:p w:rsidR="00B47A8C" w:rsidRPr="00E41393" w:rsidRDefault="00B47A8C" w:rsidP="00B47A8C">
            <w:pPr>
              <w:rPr>
                <w:color w:val="FF0000"/>
              </w:rPr>
            </w:pPr>
            <w:r>
              <w:t>Fees need to be split ABD/LA</w:t>
            </w:r>
            <w:r w:rsidR="00E41393">
              <w:rPr>
                <w:color w:val="FF0000"/>
              </w:rPr>
              <w:t xml:space="preserve"> (NO LA, </w:t>
            </w:r>
            <w:r w:rsidR="00E41393">
              <w:rPr>
                <w:color w:val="FF0000"/>
              </w:rPr>
              <w:lastRenderedPageBreak/>
              <w:t>only for beer</w:t>
            </w:r>
            <w:r w:rsidR="003A24C5">
              <w:rPr>
                <w:color w:val="FF0000"/>
              </w:rPr>
              <w:t xml:space="preserve"> licenses</w:t>
            </w:r>
            <w:r w:rsidR="00E41393">
              <w:rPr>
                <w:color w:val="FF0000"/>
              </w:rPr>
              <w:t>)</w:t>
            </w:r>
          </w:p>
        </w:tc>
      </w:tr>
      <w:tr w:rsidR="00B47A8C" w:rsidRPr="003F2B44" w:rsidTr="003F2B44">
        <w:tc>
          <w:tcPr>
            <w:tcW w:w="170" w:type="pct"/>
          </w:tcPr>
          <w:p w:rsidR="00B47A8C" w:rsidRPr="003F2B44" w:rsidRDefault="00EB0CE3" w:rsidP="00B47A8C">
            <w:r>
              <w:lastRenderedPageBreak/>
              <w:t>8</w:t>
            </w:r>
          </w:p>
        </w:tc>
        <w:tc>
          <w:tcPr>
            <w:tcW w:w="966" w:type="pct"/>
          </w:tcPr>
          <w:p w:rsidR="00B47A8C" w:rsidRPr="003F2B44" w:rsidRDefault="00B47A8C" w:rsidP="00B47A8C">
            <w:r w:rsidRPr="003F2B44">
              <w:t>Pays Fees</w:t>
            </w:r>
          </w:p>
        </w:tc>
        <w:tc>
          <w:tcPr>
            <w:tcW w:w="966" w:type="pct"/>
          </w:tcPr>
          <w:p w:rsidR="00B47A8C" w:rsidRPr="003F2B44" w:rsidRDefault="00B47A8C" w:rsidP="00B47A8C">
            <w:pPr>
              <w:rPr>
                <w:i/>
              </w:rPr>
            </w:pPr>
          </w:p>
        </w:tc>
        <w:tc>
          <w:tcPr>
            <w:tcW w:w="966" w:type="pct"/>
          </w:tcPr>
          <w:p w:rsidR="00B47A8C" w:rsidRPr="003F2B44" w:rsidRDefault="00B47A8C" w:rsidP="00B47A8C">
            <w:pPr>
              <w:pStyle w:val="ListParagraph"/>
              <w:ind w:left="288"/>
            </w:pPr>
          </w:p>
        </w:tc>
        <w:tc>
          <w:tcPr>
            <w:tcW w:w="966" w:type="pct"/>
          </w:tcPr>
          <w:p w:rsidR="00B47A8C" w:rsidRDefault="00B47A8C" w:rsidP="00B47A8C">
            <w:r>
              <w:t>Sets Paid Date</w:t>
            </w:r>
          </w:p>
          <w:p w:rsidR="00B47A8C" w:rsidRDefault="00B47A8C" w:rsidP="00B47A8C">
            <w:r>
              <w:t>Generates ABD Level 1 Review</w:t>
            </w:r>
          </w:p>
          <w:p w:rsidR="00B47A8C" w:rsidRDefault="00B47A8C" w:rsidP="00B47A8C">
            <w:r>
              <w:t xml:space="preserve">Application Status = </w:t>
            </w:r>
            <w:r w:rsidR="00A55E4F" w:rsidRPr="00A55E4F">
              <w:t xml:space="preserve">Level 1 </w:t>
            </w:r>
            <w:r w:rsidRPr="00A55E4F">
              <w:t>Review</w:t>
            </w:r>
          </w:p>
          <w:p w:rsidR="00C57EED" w:rsidRDefault="00C57EED" w:rsidP="00B47A8C">
            <w:r>
              <w:t xml:space="preserve">Review Start Date - </w:t>
            </w:r>
            <w:r w:rsidRPr="00FB0E81">
              <w:rPr>
                <w:highlight w:val="yellow"/>
              </w:rPr>
              <w:t>48 hours</w:t>
            </w:r>
            <w:r w:rsidR="00FB0E81">
              <w:rPr>
                <w:color w:val="FF0000"/>
              </w:rPr>
              <w:t>(2 business days)</w:t>
            </w:r>
            <w:r w:rsidRPr="00FB0E81">
              <w:t xml:space="preserve"> from fee</w:t>
            </w:r>
            <w:r>
              <w:t xml:space="preserve"> payment based on Payment Method (</w:t>
            </w:r>
            <w:r w:rsidR="00530D5B">
              <w:t xml:space="preserve">e.g. </w:t>
            </w:r>
            <w:r>
              <w:t>C</w:t>
            </w:r>
            <w:r w:rsidR="00530D5B">
              <w:t xml:space="preserve">redit </w:t>
            </w:r>
            <w:r>
              <w:t>C</w:t>
            </w:r>
            <w:r w:rsidR="00530D5B">
              <w:t>ards</w:t>
            </w:r>
            <w:r>
              <w:t xml:space="preserve"> clear right away)</w:t>
            </w:r>
          </w:p>
          <w:p w:rsidR="00B47A8C" w:rsidRPr="003F2B44" w:rsidRDefault="00B47A8C" w:rsidP="00B47A8C">
            <w:r>
              <w:t>Review assigned to the Review Queue</w:t>
            </w:r>
          </w:p>
        </w:tc>
        <w:tc>
          <w:tcPr>
            <w:tcW w:w="965" w:type="pct"/>
          </w:tcPr>
          <w:p w:rsidR="00B47A8C" w:rsidRDefault="00B47A8C" w:rsidP="00B47A8C">
            <w:r>
              <w:t>Review queue separated by New and Renewal Applications</w:t>
            </w:r>
          </w:p>
          <w:p w:rsidR="00C57EED" w:rsidRPr="003F2B44" w:rsidRDefault="00530D5B" w:rsidP="00B47A8C">
            <w:r>
              <w:t xml:space="preserve">(Check with </w:t>
            </w:r>
            <w:r w:rsidR="00C57EED">
              <w:t>US Bank to see how long a payment takes to clear</w:t>
            </w:r>
            <w:r>
              <w:t>. Verify if different Review Start Dates are needed based on payment method.)</w:t>
            </w:r>
          </w:p>
        </w:tc>
      </w:tr>
      <w:tr w:rsidR="00B47A8C" w:rsidRPr="003F2B44" w:rsidTr="003F2B44">
        <w:tc>
          <w:tcPr>
            <w:tcW w:w="170" w:type="pct"/>
          </w:tcPr>
          <w:p w:rsidR="00B47A8C" w:rsidRPr="003F2B44" w:rsidRDefault="00EB0CE3" w:rsidP="00B47A8C">
            <w:r>
              <w:t>9</w:t>
            </w:r>
          </w:p>
        </w:tc>
        <w:tc>
          <w:tcPr>
            <w:tcW w:w="966" w:type="pct"/>
          </w:tcPr>
          <w:p w:rsidR="00B47A8C" w:rsidRPr="003F2B44" w:rsidRDefault="00B47A8C" w:rsidP="00B47A8C"/>
        </w:tc>
        <w:tc>
          <w:tcPr>
            <w:tcW w:w="966" w:type="pct"/>
          </w:tcPr>
          <w:p w:rsidR="00B47A8C" w:rsidRDefault="00B47A8C" w:rsidP="00B47A8C">
            <w:r>
              <w:t>View Application Review Queue</w:t>
            </w:r>
          </w:p>
          <w:p w:rsidR="00B47A8C" w:rsidRPr="003F2B44" w:rsidRDefault="00B47A8C" w:rsidP="00B47A8C">
            <w:r>
              <w:t>Assigns Review to the appropriate ABD staff member</w:t>
            </w:r>
          </w:p>
        </w:tc>
        <w:tc>
          <w:tcPr>
            <w:tcW w:w="966" w:type="pct"/>
          </w:tcPr>
          <w:p w:rsidR="00B47A8C" w:rsidRPr="003F2B44" w:rsidRDefault="00B47A8C" w:rsidP="00B47A8C">
            <w:pPr>
              <w:pStyle w:val="ListParagraph"/>
              <w:ind w:left="288"/>
            </w:pPr>
          </w:p>
        </w:tc>
        <w:tc>
          <w:tcPr>
            <w:tcW w:w="966" w:type="pct"/>
          </w:tcPr>
          <w:p w:rsidR="00B47A8C" w:rsidRDefault="00B47A8C" w:rsidP="00B47A8C">
            <w:r w:rsidRPr="00E41393">
              <w:rPr>
                <w:highlight w:val="yellow"/>
              </w:rPr>
              <w:t>Generates email notification to the person assigned to the Review</w:t>
            </w:r>
          </w:p>
          <w:p w:rsidR="00E41393" w:rsidRPr="00E41393" w:rsidRDefault="00E41393" w:rsidP="00B47A8C">
            <w:pPr>
              <w:rPr>
                <w:color w:val="FF0000"/>
              </w:rPr>
            </w:pPr>
            <w:r>
              <w:rPr>
                <w:color w:val="FF0000"/>
              </w:rPr>
              <w:t>(Is this necessary if queue is being monitored?)</w:t>
            </w:r>
          </w:p>
        </w:tc>
        <w:tc>
          <w:tcPr>
            <w:tcW w:w="965" w:type="pct"/>
          </w:tcPr>
          <w:p w:rsidR="00B47A8C" w:rsidRPr="003F2B44" w:rsidRDefault="00B47A8C" w:rsidP="00B47A8C"/>
        </w:tc>
      </w:tr>
      <w:tr w:rsidR="00B47A8C" w:rsidRPr="003F2B44" w:rsidTr="003F2B44">
        <w:tc>
          <w:tcPr>
            <w:tcW w:w="170" w:type="pct"/>
          </w:tcPr>
          <w:p w:rsidR="00B47A8C" w:rsidRPr="003F2B44" w:rsidRDefault="00EB0CE3" w:rsidP="00B47A8C">
            <w:r>
              <w:t>10</w:t>
            </w:r>
          </w:p>
        </w:tc>
        <w:tc>
          <w:tcPr>
            <w:tcW w:w="966" w:type="pct"/>
          </w:tcPr>
          <w:p w:rsidR="00B47A8C" w:rsidRPr="003F2B44" w:rsidRDefault="00B47A8C" w:rsidP="00B47A8C"/>
        </w:tc>
        <w:tc>
          <w:tcPr>
            <w:tcW w:w="966" w:type="pct"/>
          </w:tcPr>
          <w:p w:rsidR="00B47A8C" w:rsidRDefault="00B47A8C" w:rsidP="00B47A8C">
            <w:r>
              <w:t>Reviews Application</w:t>
            </w:r>
          </w:p>
          <w:p w:rsidR="00B47A8C" w:rsidRDefault="00B47A8C" w:rsidP="00B47A8C">
            <w:r>
              <w:t xml:space="preserve">Updates Review Status </w:t>
            </w:r>
          </w:p>
          <w:p w:rsidR="00B47A8C" w:rsidRPr="003F2B44" w:rsidRDefault="00B47A8C" w:rsidP="00B47A8C">
            <w:r>
              <w:t>Enters Comments:</w:t>
            </w:r>
          </w:p>
        </w:tc>
        <w:tc>
          <w:tcPr>
            <w:tcW w:w="966" w:type="pct"/>
          </w:tcPr>
          <w:p w:rsidR="00B47A8C" w:rsidRPr="003F2B44" w:rsidRDefault="00B47A8C" w:rsidP="00B47A8C">
            <w:pPr>
              <w:pStyle w:val="ListParagraph"/>
              <w:ind w:left="288"/>
            </w:pPr>
          </w:p>
        </w:tc>
        <w:tc>
          <w:tcPr>
            <w:tcW w:w="966" w:type="pct"/>
          </w:tcPr>
          <w:p w:rsidR="00B47A8C" w:rsidRDefault="00B47A8C" w:rsidP="00B47A8C"/>
          <w:p w:rsidR="00B47A8C" w:rsidRPr="003F2B44" w:rsidRDefault="00B47A8C" w:rsidP="00B47A8C"/>
        </w:tc>
        <w:tc>
          <w:tcPr>
            <w:tcW w:w="965" w:type="pct"/>
          </w:tcPr>
          <w:p w:rsidR="00B47A8C" w:rsidRPr="003F2B44" w:rsidRDefault="00B47A8C" w:rsidP="00B47A8C">
            <w:r>
              <w:t>These Comments will go to the Applicant.</w:t>
            </w:r>
          </w:p>
        </w:tc>
      </w:tr>
      <w:tr w:rsidR="00B47A8C" w:rsidRPr="003F2B44" w:rsidTr="003F2B44">
        <w:tc>
          <w:tcPr>
            <w:tcW w:w="170" w:type="pct"/>
          </w:tcPr>
          <w:p w:rsidR="00B47A8C" w:rsidRPr="003F2B44" w:rsidRDefault="00EB0CE3" w:rsidP="00B47A8C">
            <w:r>
              <w:t>10.1</w:t>
            </w:r>
          </w:p>
        </w:tc>
        <w:tc>
          <w:tcPr>
            <w:tcW w:w="966" w:type="pct"/>
          </w:tcPr>
          <w:p w:rsidR="00B47A8C" w:rsidRPr="003F2B44" w:rsidRDefault="00B47A8C" w:rsidP="00B47A8C"/>
        </w:tc>
        <w:tc>
          <w:tcPr>
            <w:tcW w:w="966" w:type="pct"/>
          </w:tcPr>
          <w:p w:rsidR="00B47A8C" w:rsidRDefault="00B47A8C" w:rsidP="00B47A8C">
            <w:r>
              <w:t>Status =</w:t>
            </w:r>
            <w:r w:rsidR="00571217">
              <w:t xml:space="preserve"> Additional Information Required</w:t>
            </w:r>
          </w:p>
        </w:tc>
        <w:tc>
          <w:tcPr>
            <w:tcW w:w="966" w:type="pct"/>
          </w:tcPr>
          <w:p w:rsidR="00B47A8C" w:rsidRPr="003F2B44" w:rsidRDefault="00B47A8C" w:rsidP="00B47A8C"/>
        </w:tc>
        <w:tc>
          <w:tcPr>
            <w:tcW w:w="966" w:type="pct"/>
          </w:tcPr>
          <w:p w:rsidR="00B47A8C" w:rsidRDefault="00B47A8C" w:rsidP="00B47A8C">
            <w:r>
              <w:t>Generates email to Applicant</w:t>
            </w:r>
          </w:p>
          <w:p w:rsidR="00B47A8C" w:rsidRDefault="00B47A8C" w:rsidP="00B47A8C">
            <w:r>
              <w:t>Additional Documents Submission Generated.</w:t>
            </w:r>
          </w:p>
          <w:p w:rsidR="00B47A8C" w:rsidRDefault="00B47A8C" w:rsidP="00B47A8C">
            <w:r>
              <w:t>Applicant can go to the portal and upload submissions.</w:t>
            </w:r>
          </w:p>
          <w:p w:rsidR="00B47A8C" w:rsidRDefault="00B47A8C" w:rsidP="00B47A8C">
            <w:r>
              <w:t>Once Applicant resubmits, Review generates and it assigned to the Review Queue.</w:t>
            </w:r>
          </w:p>
          <w:p w:rsidR="00571217" w:rsidRDefault="00571217" w:rsidP="00B47A8C">
            <w:r>
              <w:t>Application Status = Additional Information Required</w:t>
            </w:r>
          </w:p>
        </w:tc>
        <w:tc>
          <w:tcPr>
            <w:tcW w:w="965" w:type="pct"/>
          </w:tcPr>
          <w:p w:rsidR="00B47A8C" w:rsidRDefault="00B47A8C" w:rsidP="00B47A8C">
            <w:r>
              <w:t xml:space="preserve"> Goes through Review Cycle again</w:t>
            </w:r>
          </w:p>
        </w:tc>
      </w:tr>
      <w:tr w:rsidR="00B47A8C" w:rsidRPr="003F2B44" w:rsidTr="003F2B44">
        <w:tc>
          <w:tcPr>
            <w:tcW w:w="170" w:type="pct"/>
          </w:tcPr>
          <w:p w:rsidR="00B47A8C" w:rsidRPr="003F2B44" w:rsidRDefault="00EB0CE3" w:rsidP="00B47A8C">
            <w:r>
              <w:t>10.2</w:t>
            </w:r>
          </w:p>
        </w:tc>
        <w:tc>
          <w:tcPr>
            <w:tcW w:w="966" w:type="pct"/>
          </w:tcPr>
          <w:p w:rsidR="00B47A8C" w:rsidRPr="003F2B44" w:rsidRDefault="00B47A8C" w:rsidP="00B47A8C"/>
        </w:tc>
        <w:tc>
          <w:tcPr>
            <w:tcW w:w="966" w:type="pct"/>
          </w:tcPr>
          <w:p w:rsidR="00B47A8C" w:rsidRPr="003F2B44" w:rsidRDefault="00B47A8C" w:rsidP="00B47A8C">
            <w:r>
              <w:t>Status = ABD Level 2 or ABD Level 3</w:t>
            </w:r>
          </w:p>
        </w:tc>
        <w:tc>
          <w:tcPr>
            <w:tcW w:w="966" w:type="pct"/>
          </w:tcPr>
          <w:p w:rsidR="00B47A8C" w:rsidRPr="003F2B44" w:rsidRDefault="00B47A8C" w:rsidP="00B47A8C"/>
        </w:tc>
        <w:tc>
          <w:tcPr>
            <w:tcW w:w="966" w:type="pct"/>
          </w:tcPr>
          <w:p w:rsidR="00B47A8C" w:rsidRDefault="00B47A8C" w:rsidP="00B47A8C">
            <w:r>
              <w:t>Generates an ABD Level 2 Review</w:t>
            </w:r>
          </w:p>
          <w:p w:rsidR="00B47A8C" w:rsidRDefault="00B47A8C" w:rsidP="00B47A8C">
            <w:r>
              <w:t>Application Status = ABD</w:t>
            </w:r>
            <w:r w:rsidR="007D2C47">
              <w:t>(Level)</w:t>
            </w:r>
            <w:r>
              <w:t xml:space="preserve"> Review</w:t>
            </w:r>
          </w:p>
          <w:p w:rsidR="00B47A8C" w:rsidRDefault="00B47A8C" w:rsidP="00B47A8C">
            <w:r>
              <w:t>Review assigned to the Review Queue</w:t>
            </w:r>
          </w:p>
          <w:p w:rsidR="00B47A8C" w:rsidRPr="003F2B44" w:rsidRDefault="00B47A8C" w:rsidP="00B47A8C"/>
        </w:tc>
        <w:tc>
          <w:tcPr>
            <w:tcW w:w="965" w:type="pct"/>
          </w:tcPr>
          <w:p w:rsidR="00B47A8C" w:rsidRDefault="00B47A8C" w:rsidP="00B47A8C">
            <w:r>
              <w:t>Level 1 Reviewer assigns Level 2 Review to the appropriate ABD Staff member</w:t>
            </w:r>
          </w:p>
          <w:p w:rsidR="00B47A8C" w:rsidRPr="003F2B44" w:rsidRDefault="00B47A8C" w:rsidP="00B47A8C">
            <w:r>
              <w:t>Level 3 Review can also be selected.</w:t>
            </w:r>
          </w:p>
        </w:tc>
      </w:tr>
      <w:tr w:rsidR="00B47A8C" w:rsidRPr="003F2B44" w:rsidTr="003F2B44">
        <w:tc>
          <w:tcPr>
            <w:tcW w:w="170" w:type="pct"/>
          </w:tcPr>
          <w:p w:rsidR="00B47A8C" w:rsidRPr="003F2B44" w:rsidRDefault="00EB0CE3" w:rsidP="00B47A8C">
            <w:r>
              <w:t>10.3</w:t>
            </w:r>
          </w:p>
        </w:tc>
        <w:tc>
          <w:tcPr>
            <w:tcW w:w="966" w:type="pct"/>
          </w:tcPr>
          <w:p w:rsidR="00B47A8C" w:rsidRPr="003F2B44" w:rsidRDefault="00B47A8C" w:rsidP="00B47A8C"/>
        </w:tc>
        <w:tc>
          <w:tcPr>
            <w:tcW w:w="966" w:type="pct"/>
          </w:tcPr>
          <w:p w:rsidR="00B47A8C" w:rsidRDefault="00B47A8C" w:rsidP="00B47A8C">
            <w:r>
              <w:t>Status = Denied (Level 3)</w:t>
            </w:r>
          </w:p>
          <w:p w:rsidR="00B47A8C" w:rsidRPr="003F2B44" w:rsidRDefault="00B47A8C" w:rsidP="00B47A8C"/>
        </w:tc>
        <w:tc>
          <w:tcPr>
            <w:tcW w:w="966" w:type="pct"/>
          </w:tcPr>
          <w:p w:rsidR="00B47A8C" w:rsidRPr="003F2B44" w:rsidRDefault="00B47A8C" w:rsidP="00B47A8C"/>
        </w:tc>
        <w:tc>
          <w:tcPr>
            <w:tcW w:w="966" w:type="pct"/>
          </w:tcPr>
          <w:p w:rsidR="00BA714C" w:rsidRDefault="00BA714C" w:rsidP="00B47A8C">
            <w:r>
              <w:t>Application Status = Denied</w:t>
            </w:r>
          </w:p>
          <w:p w:rsidR="00B47A8C" w:rsidRDefault="00B47A8C" w:rsidP="00B47A8C">
            <w:r>
              <w:t>Generates Letter/Email to</w:t>
            </w:r>
          </w:p>
          <w:p w:rsidR="00B47A8C" w:rsidRDefault="00B47A8C" w:rsidP="00B47A8C">
            <w:r>
              <w:t>Applicant with right to Appeal information</w:t>
            </w:r>
          </w:p>
          <w:p w:rsidR="00B47A8C" w:rsidRPr="003F2B44" w:rsidRDefault="00B47A8C" w:rsidP="00B47A8C"/>
        </w:tc>
        <w:tc>
          <w:tcPr>
            <w:tcW w:w="965" w:type="pct"/>
          </w:tcPr>
          <w:p w:rsidR="00B47A8C" w:rsidRDefault="00B47A8C" w:rsidP="00B47A8C">
            <w:pPr>
              <w:rPr>
                <w:b/>
              </w:rPr>
            </w:pPr>
            <w:r w:rsidRPr="003F2B44">
              <w:lastRenderedPageBreak/>
              <w:t xml:space="preserve">The review process jumps to the </w:t>
            </w:r>
            <w:r w:rsidRPr="003F2B44">
              <w:rPr>
                <w:b/>
              </w:rPr>
              <w:t>Appeals Process</w:t>
            </w:r>
          </w:p>
          <w:p w:rsidR="00B47A8C" w:rsidRPr="003F2B44" w:rsidRDefault="00B47A8C" w:rsidP="00B47A8C">
            <w:r>
              <w:t>ABD needs to mail letter to Applicant</w:t>
            </w:r>
          </w:p>
        </w:tc>
      </w:tr>
      <w:tr w:rsidR="00B47A8C" w:rsidRPr="003F2B44" w:rsidTr="003F2B44">
        <w:tc>
          <w:tcPr>
            <w:tcW w:w="170" w:type="pct"/>
          </w:tcPr>
          <w:p w:rsidR="00B47A8C" w:rsidRPr="003F2B44" w:rsidRDefault="00EB0CE3" w:rsidP="00B47A8C">
            <w:r>
              <w:t>10.4</w:t>
            </w:r>
          </w:p>
        </w:tc>
        <w:tc>
          <w:tcPr>
            <w:tcW w:w="966" w:type="pct"/>
          </w:tcPr>
          <w:p w:rsidR="00B47A8C" w:rsidRPr="003F2B44" w:rsidRDefault="00B47A8C" w:rsidP="00B47A8C"/>
        </w:tc>
        <w:tc>
          <w:tcPr>
            <w:tcW w:w="966" w:type="pct"/>
          </w:tcPr>
          <w:p w:rsidR="00B47A8C" w:rsidRPr="003F2B44" w:rsidRDefault="00B47A8C" w:rsidP="00B47A8C">
            <w:r>
              <w:t>Status = Approved</w:t>
            </w:r>
          </w:p>
        </w:tc>
        <w:tc>
          <w:tcPr>
            <w:tcW w:w="966" w:type="pct"/>
          </w:tcPr>
          <w:p w:rsidR="00B47A8C" w:rsidRPr="003F2B44" w:rsidRDefault="00B47A8C" w:rsidP="00B47A8C">
            <w:pPr>
              <w:pStyle w:val="ListParagraph"/>
              <w:ind w:left="288"/>
            </w:pPr>
          </w:p>
        </w:tc>
        <w:tc>
          <w:tcPr>
            <w:tcW w:w="966" w:type="pct"/>
          </w:tcPr>
          <w:p w:rsidR="00B47A8C" w:rsidRDefault="00B47A8C" w:rsidP="00B47A8C">
            <w:r>
              <w:t>Application Status = Approved</w:t>
            </w:r>
          </w:p>
          <w:p w:rsidR="00BA714C" w:rsidRDefault="00B47A8C" w:rsidP="00B47A8C">
            <w:r>
              <w:t xml:space="preserve">Generates License and License </w:t>
            </w:r>
          </w:p>
          <w:p w:rsidR="00BA714C" w:rsidRDefault="00B47A8C" w:rsidP="00B47A8C">
            <w:r>
              <w:t>Sequence Number</w:t>
            </w:r>
          </w:p>
          <w:p w:rsidR="00BA714C" w:rsidRDefault="00BA714C" w:rsidP="00B47A8C">
            <w:r>
              <w:t>License Status = Approved</w:t>
            </w:r>
          </w:p>
          <w:p w:rsidR="00B47A8C" w:rsidRDefault="00B47A8C" w:rsidP="00B47A8C">
            <w:r>
              <w:t>License Expire Date Set</w:t>
            </w:r>
          </w:p>
          <w:p w:rsidR="00B47A8C" w:rsidRDefault="00B47A8C" w:rsidP="00B47A8C">
            <w:r>
              <w:t>Generates License Certificate</w:t>
            </w:r>
          </w:p>
          <w:p w:rsidR="00B47A8C" w:rsidRDefault="00B47A8C" w:rsidP="00B47A8C">
            <w:r>
              <w:t>Generates email to Applicant</w:t>
            </w:r>
          </w:p>
          <w:p w:rsidR="00B47A8C" w:rsidRDefault="00B47A8C" w:rsidP="00B47A8C">
            <w:r>
              <w:t>License Status = Issued</w:t>
            </w:r>
          </w:p>
          <w:p w:rsidR="00B47A8C" w:rsidRPr="003F2B44" w:rsidRDefault="00B47A8C" w:rsidP="00B47A8C"/>
        </w:tc>
        <w:tc>
          <w:tcPr>
            <w:tcW w:w="965" w:type="pct"/>
          </w:tcPr>
          <w:p w:rsidR="00B47A8C" w:rsidRDefault="00B47A8C" w:rsidP="00B47A8C">
            <w:r w:rsidRPr="006D63C8">
              <w:t>License Number Formatting</w:t>
            </w:r>
            <w:r w:rsidR="006D63C8" w:rsidRPr="006D63C8">
              <w:t xml:space="preserve"> TYPE(2-3 characters)-xxxxxx</w:t>
            </w:r>
            <w:r w:rsidR="006D63C8">
              <w:t xml:space="preserve"> (sequential</w:t>
            </w:r>
            <w:r w:rsidR="00305BC2">
              <w:t xml:space="preserve"> based on type</w:t>
            </w:r>
            <w:r w:rsidR="006D63C8">
              <w:t>)</w:t>
            </w:r>
          </w:p>
          <w:p w:rsidR="00B47A8C" w:rsidRPr="003F2B44" w:rsidRDefault="00B47A8C" w:rsidP="00B47A8C">
            <w:r>
              <w:t>License Expiration – exactly 1 year</w:t>
            </w:r>
            <w:r w:rsidR="00437BDC">
              <w:t>. Thu e.g. 03Oct16 = 02Oct17</w:t>
            </w:r>
            <w:r w:rsidR="003468D8">
              <w:t xml:space="preserve"> Based on the license effective date</w:t>
            </w:r>
          </w:p>
        </w:tc>
      </w:tr>
    </w:tbl>
    <w:p w:rsidR="00A926CE" w:rsidRDefault="00A926CE">
      <w:pPr>
        <w:rPr>
          <w:b/>
        </w:rPr>
      </w:pPr>
    </w:p>
    <w:p w:rsidR="00511D1C" w:rsidRDefault="00511D1C">
      <w:pPr>
        <w:rPr>
          <w:b/>
        </w:rPr>
      </w:pPr>
    </w:p>
    <w:p w:rsidR="00511D1C" w:rsidRDefault="00511D1C">
      <w:pPr>
        <w:rPr>
          <w:b/>
        </w:rPr>
      </w:pPr>
    </w:p>
    <w:p w:rsidR="00511D1C" w:rsidRPr="006B7F65" w:rsidRDefault="00C35FC2" w:rsidP="00C35FC2">
      <w:pPr>
        <w:pStyle w:val="Heading3"/>
        <w:rPr>
          <w:color w:val="FF0000"/>
        </w:rPr>
      </w:pPr>
      <w:bookmarkStart w:id="5" w:name="_Toc464209373"/>
      <w:r>
        <w:t xml:space="preserve">1.2 </w:t>
      </w:r>
      <w:r w:rsidR="00511D1C" w:rsidRPr="00363AFC">
        <w:rPr>
          <w:u w:val="single"/>
        </w:rPr>
        <w:t>License Types</w:t>
      </w:r>
      <w:r w:rsidR="00511D1C">
        <w:rPr>
          <w:u w:val="single"/>
        </w:rPr>
        <w:t xml:space="preserve">: </w:t>
      </w:r>
      <w:r w:rsidR="00D13364">
        <w:t xml:space="preserve"> </w:t>
      </w:r>
      <w:r w:rsidR="00511D1C">
        <w:t>LA(Class A Liquor), WCN(Class C Native Wine), LD</w:t>
      </w:r>
      <w:r w:rsidR="009355D0">
        <w:t xml:space="preserve">- </w:t>
      </w:r>
      <w:r w:rsidR="00716074">
        <w:t xml:space="preserve">LA is </w:t>
      </w:r>
      <w:r w:rsidR="009355D0">
        <w:t>ABD</w:t>
      </w:r>
      <w:r w:rsidR="00716074">
        <w:t xml:space="preserve"> </w:t>
      </w:r>
      <w:r w:rsidR="00511D1C">
        <w:t>(Class D Liquor-Boats, Trains, Planes)</w:t>
      </w:r>
      <w:r w:rsidR="0073379A">
        <w:t>, MD</w:t>
      </w:r>
      <w:r w:rsidR="0052178A">
        <w:t xml:space="preserve"> - no dram</w:t>
      </w:r>
      <w:r w:rsidR="0073379A">
        <w:t>(Class “A” Micro-distilled Spirits</w:t>
      </w:r>
      <w:r w:rsidR="0052178A">
        <w:t>)</w:t>
      </w:r>
      <w:bookmarkEnd w:id="5"/>
    </w:p>
    <w:p w:rsidR="00511D1C" w:rsidRDefault="00867378" w:rsidP="00511D1C">
      <w:r>
        <w:t>No Add On sub licenses</w:t>
      </w:r>
      <w:r w:rsidR="00511D1C">
        <w:t xml:space="preserve"> are associated with these License Types.  </w:t>
      </w:r>
      <w:r w:rsidR="00956A29">
        <w:t>Privileges available are based on</w:t>
      </w:r>
      <w:r w:rsidR="00346161">
        <w:t xml:space="preserve"> the</w:t>
      </w:r>
      <w:r w:rsidR="00956A29">
        <w:t xml:space="preserve"> length of License</w:t>
      </w:r>
      <w:r w:rsidR="00346161">
        <w:t>.</w:t>
      </w:r>
    </w:p>
    <w:p w:rsidR="00511D1C" w:rsidRDefault="00511D1C" w:rsidP="00511D1C"/>
    <w:tbl>
      <w:tblPr>
        <w:tblStyle w:val="TableGrid"/>
        <w:tblW w:w="5046" w:type="pct"/>
        <w:tblLook w:val="04A0" w:firstRow="1" w:lastRow="0" w:firstColumn="1" w:lastColumn="0" w:noHBand="0" w:noVBand="1"/>
      </w:tblPr>
      <w:tblGrid>
        <w:gridCol w:w="650"/>
        <w:gridCol w:w="3692"/>
        <w:gridCol w:w="3692"/>
        <w:gridCol w:w="3692"/>
        <w:gridCol w:w="3692"/>
        <w:gridCol w:w="3692"/>
      </w:tblGrid>
      <w:tr w:rsidR="00511D1C" w:rsidRPr="0044663B" w:rsidTr="00741D2A">
        <w:tc>
          <w:tcPr>
            <w:tcW w:w="170" w:type="pct"/>
          </w:tcPr>
          <w:p w:rsidR="00511D1C" w:rsidRPr="0044663B" w:rsidRDefault="00511D1C" w:rsidP="00DC28D3">
            <w:pPr>
              <w:ind w:left="-90" w:right="-105"/>
              <w:rPr>
                <w:b/>
              </w:rPr>
            </w:pPr>
          </w:p>
        </w:tc>
        <w:tc>
          <w:tcPr>
            <w:tcW w:w="966" w:type="pct"/>
          </w:tcPr>
          <w:p w:rsidR="00511D1C" w:rsidRPr="0044663B" w:rsidRDefault="00511D1C" w:rsidP="00DC28D3">
            <w:pPr>
              <w:rPr>
                <w:b/>
              </w:rPr>
            </w:pPr>
            <w:r w:rsidRPr="0044663B">
              <w:rPr>
                <w:b/>
              </w:rPr>
              <w:t>Applicant</w:t>
            </w:r>
          </w:p>
        </w:tc>
        <w:tc>
          <w:tcPr>
            <w:tcW w:w="966" w:type="pct"/>
          </w:tcPr>
          <w:p w:rsidR="00511D1C" w:rsidRPr="0044663B" w:rsidRDefault="00511D1C" w:rsidP="00DC28D3">
            <w:pPr>
              <w:rPr>
                <w:b/>
              </w:rPr>
            </w:pPr>
            <w:r w:rsidRPr="0044663B">
              <w:rPr>
                <w:b/>
              </w:rPr>
              <w:t>Staff</w:t>
            </w:r>
          </w:p>
        </w:tc>
        <w:tc>
          <w:tcPr>
            <w:tcW w:w="966" w:type="pct"/>
          </w:tcPr>
          <w:p w:rsidR="00511D1C" w:rsidRPr="00A224CE" w:rsidRDefault="00511D1C" w:rsidP="00DC28D3">
            <w:pPr>
              <w:rPr>
                <w:b/>
              </w:rPr>
            </w:pPr>
            <w:r w:rsidRPr="00A224CE">
              <w:rPr>
                <w:b/>
              </w:rPr>
              <w:t>Other</w:t>
            </w:r>
          </w:p>
        </w:tc>
        <w:tc>
          <w:tcPr>
            <w:tcW w:w="966" w:type="pct"/>
          </w:tcPr>
          <w:p w:rsidR="00511D1C" w:rsidRPr="00A224CE" w:rsidRDefault="00511D1C" w:rsidP="00DC28D3">
            <w:pPr>
              <w:rPr>
                <w:b/>
              </w:rPr>
            </w:pPr>
            <w:r w:rsidRPr="00A224CE">
              <w:rPr>
                <w:b/>
              </w:rPr>
              <w:t>System</w:t>
            </w:r>
          </w:p>
        </w:tc>
        <w:tc>
          <w:tcPr>
            <w:tcW w:w="966" w:type="pct"/>
          </w:tcPr>
          <w:p w:rsidR="00511D1C" w:rsidRPr="0044663B" w:rsidRDefault="00511D1C" w:rsidP="00DC28D3">
            <w:pPr>
              <w:rPr>
                <w:b/>
              </w:rPr>
            </w:pPr>
            <w:r w:rsidRPr="0044663B">
              <w:rPr>
                <w:b/>
              </w:rPr>
              <w:t>Comments</w:t>
            </w:r>
          </w:p>
        </w:tc>
      </w:tr>
      <w:tr w:rsidR="00511D1C" w:rsidRPr="003F2B44" w:rsidTr="00741D2A">
        <w:tc>
          <w:tcPr>
            <w:tcW w:w="170" w:type="pct"/>
          </w:tcPr>
          <w:p w:rsidR="00511D1C" w:rsidRPr="003F2B44" w:rsidRDefault="00EB0CE3" w:rsidP="00DC28D3">
            <w:r>
              <w:t>1</w:t>
            </w:r>
          </w:p>
        </w:tc>
        <w:tc>
          <w:tcPr>
            <w:tcW w:w="966" w:type="pct"/>
          </w:tcPr>
          <w:p w:rsidR="00511D1C" w:rsidRPr="003F2B44" w:rsidRDefault="00511D1C" w:rsidP="00DC28D3">
            <w:r w:rsidRPr="003F2B44">
              <w:t xml:space="preserve">Creates online portal account </w:t>
            </w:r>
            <w:r w:rsidRPr="003F2B44">
              <w:br/>
              <w:t xml:space="preserve">(if it doesn’t exist yet). </w:t>
            </w:r>
          </w:p>
          <w:p w:rsidR="00511D1C" w:rsidRPr="003F2B44" w:rsidRDefault="00511D1C" w:rsidP="00DC28D3">
            <w:r w:rsidRPr="003F2B44">
              <w:t xml:space="preserve">Clicks New </w:t>
            </w:r>
            <w:r w:rsidR="00B43FAA">
              <w:t xml:space="preserve">License </w:t>
            </w:r>
            <w:r w:rsidRPr="003F2B44">
              <w:t>Application.</w:t>
            </w:r>
          </w:p>
          <w:p w:rsidR="00511D1C" w:rsidRPr="003F2B44" w:rsidRDefault="00511D1C" w:rsidP="00DC28D3"/>
        </w:tc>
        <w:tc>
          <w:tcPr>
            <w:tcW w:w="966" w:type="pct"/>
          </w:tcPr>
          <w:p w:rsidR="00511D1C" w:rsidRPr="003F2B44" w:rsidRDefault="00511D1C" w:rsidP="00DC28D3"/>
        </w:tc>
        <w:tc>
          <w:tcPr>
            <w:tcW w:w="966" w:type="pct"/>
          </w:tcPr>
          <w:p w:rsidR="00511D1C" w:rsidRPr="003F2B44" w:rsidRDefault="00511D1C" w:rsidP="00DC28D3">
            <w:pPr>
              <w:pStyle w:val="ListParagraph"/>
              <w:ind w:left="288"/>
            </w:pPr>
          </w:p>
        </w:tc>
        <w:tc>
          <w:tcPr>
            <w:tcW w:w="966" w:type="pct"/>
          </w:tcPr>
          <w:p w:rsidR="00511D1C" w:rsidRPr="003F2B44" w:rsidRDefault="00511D1C" w:rsidP="00DC28D3"/>
        </w:tc>
        <w:tc>
          <w:tcPr>
            <w:tcW w:w="966" w:type="pct"/>
          </w:tcPr>
          <w:p w:rsidR="00511D1C" w:rsidRPr="003F2B44" w:rsidRDefault="00511D1C" w:rsidP="00DC28D3">
            <w:r w:rsidRPr="003F2B44">
              <w:t>No paper forms allowed. Online is the only method of application.</w:t>
            </w:r>
          </w:p>
        </w:tc>
      </w:tr>
      <w:tr w:rsidR="00511D1C" w:rsidRPr="003F2B44" w:rsidTr="00741D2A">
        <w:tc>
          <w:tcPr>
            <w:tcW w:w="170" w:type="pct"/>
          </w:tcPr>
          <w:p w:rsidR="00511D1C" w:rsidRPr="003F2B44" w:rsidRDefault="00EB0CE3" w:rsidP="00DC28D3">
            <w:r>
              <w:t>2</w:t>
            </w:r>
          </w:p>
        </w:tc>
        <w:tc>
          <w:tcPr>
            <w:tcW w:w="966" w:type="pct"/>
          </w:tcPr>
          <w:p w:rsidR="00511D1C" w:rsidRDefault="00511D1C" w:rsidP="00DC28D3">
            <w:r w:rsidRPr="003F2B44">
              <w:t xml:space="preserve">Selects License Type </w:t>
            </w:r>
            <w:r w:rsidR="007D29F4">
              <w:t>(LA, WCN, LD</w:t>
            </w:r>
            <w:r w:rsidR="006B7F65">
              <w:t>,</w:t>
            </w:r>
            <w:r w:rsidR="007D29F4">
              <w:t>)</w:t>
            </w:r>
          </w:p>
          <w:p w:rsidR="007D29F4" w:rsidRDefault="007D29F4" w:rsidP="00DC28D3">
            <w:r>
              <w:t>Select License Length (12 Month, 8 Month, 6 Month, 14 Day, 5 Day)</w:t>
            </w:r>
          </w:p>
          <w:p w:rsidR="006B7F65" w:rsidRPr="006B7F65" w:rsidRDefault="003A24C5" w:rsidP="00DC28D3">
            <w:pPr>
              <w:rPr>
                <w:color w:val="FF0000"/>
              </w:rPr>
            </w:pPr>
            <w:r>
              <w:rPr>
                <w:color w:val="FF0000"/>
              </w:rPr>
              <w:t xml:space="preserve">(MD can only be </w:t>
            </w:r>
            <w:r w:rsidR="006B7F65">
              <w:rPr>
                <w:color w:val="FF0000"/>
              </w:rPr>
              <w:t>12 months)</w:t>
            </w:r>
          </w:p>
        </w:tc>
        <w:tc>
          <w:tcPr>
            <w:tcW w:w="966" w:type="pct"/>
          </w:tcPr>
          <w:p w:rsidR="00511D1C" w:rsidRPr="003F2B44" w:rsidRDefault="00511D1C" w:rsidP="00DC28D3"/>
        </w:tc>
        <w:tc>
          <w:tcPr>
            <w:tcW w:w="966" w:type="pct"/>
          </w:tcPr>
          <w:p w:rsidR="00511D1C" w:rsidRPr="003F2B44" w:rsidRDefault="00511D1C" w:rsidP="00DC28D3">
            <w:pPr>
              <w:pStyle w:val="ListParagraph"/>
              <w:ind w:left="288"/>
            </w:pPr>
          </w:p>
        </w:tc>
        <w:tc>
          <w:tcPr>
            <w:tcW w:w="966" w:type="pct"/>
          </w:tcPr>
          <w:p w:rsidR="00511D1C" w:rsidRDefault="00956A29" w:rsidP="00DC28D3">
            <w:r>
              <w:t>The License Type and Length will determine the Privileges available for these license applications</w:t>
            </w:r>
          </w:p>
          <w:p w:rsidR="00B47A8C" w:rsidRPr="003F2B44" w:rsidRDefault="00B47A8C" w:rsidP="00B47A8C"/>
        </w:tc>
        <w:tc>
          <w:tcPr>
            <w:tcW w:w="966" w:type="pct"/>
          </w:tcPr>
          <w:p w:rsidR="000F6B17" w:rsidRDefault="00E63888" w:rsidP="000F6B17">
            <w:r>
              <w:t xml:space="preserve">Limitation – If </w:t>
            </w:r>
            <w:r w:rsidR="00FC3E44">
              <w:t>Applicant had a 6 or 8 M</w:t>
            </w:r>
            <w:r>
              <w:t>onth License that expired, there is a 2 month waiting period before they can reapply</w:t>
            </w:r>
            <w:r w:rsidR="00143D3D">
              <w:t xml:space="preserve"> for a temporary License</w:t>
            </w:r>
            <w:r>
              <w:t>.</w:t>
            </w:r>
            <w:r w:rsidR="000F6B17">
              <w:t xml:space="preserve">  They can apply for a 5 or 14 day or</w:t>
            </w:r>
            <w:r w:rsidR="00305BC2">
              <w:t xml:space="preserve"> a</w:t>
            </w:r>
            <w:r w:rsidR="000F6B17">
              <w:t xml:space="preserve"> 12 month license.</w:t>
            </w:r>
          </w:p>
          <w:p w:rsidR="00511D1C" w:rsidRPr="003F2B44" w:rsidRDefault="00511D1C" w:rsidP="00DC28D3"/>
        </w:tc>
      </w:tr>
      <w:tr w:rsidR="00511D1C" w:rsidRPr="003F2B44" w:rsidTr="00741D2A">
        <w:tc>
          <w:tcPr>
            <w:tcW w:w="170" w:type="pct"/>
          </w:tcPr>
          <w:p w:rsidR="00511D1C" w:rsidRPr="003F2B44" w:rsidRDefault="00EB0CE3" w:rsidP="00DC28D3">
            <w:r>
              <w:t>3</w:t>
            </w:r>
          </w:p>
        </w:tc>
        <w:tc>
          <w:tcPr>
            <w:tcW w:w="966" w:type="pct"/>
          </w:tcPr>
          <w:p w:rsidR="00511D1C" w:rsidRPr="003F2B44" w:rsidRDefault="00511D1C" w:rsidP="00DC28D3"/>
        </w:tc>
        <w:tc>
          <w:tcPr>
            <w:tcW w:w="966" w:type="pct"/>
          </w:tcPr>
          <w:p w:rsidR="00511D1C" w:rsidRPr="003F2B44" w:rsidRDefault="00511D1C" w:rsidP="00DC28D3"/>
        </w:tc>
        <w:tc>
          <w:tcPr>
            <w:tcW w:w="966" w:type="pct"/>
          </w:tcPr>
          <w:p w:rsidR="00511D1C" w:rsidRPr="003F2B44" w:rsidRDefault="00511D1C" w:rsidP="00DC28D3">
            <w:pPr>
              <w:pStyle w:val="ListParagraph"/>
              <w:ind w:left="288"/>
            </w:pPr>
          </w:p>
        </w:tc>
        <w:tc>
          <w:tcPr>
            <w:tcW w:w="966" w:type="pct"/>
          </w:tcPr>
          <w:p w:rsidR="009F552C" w:rsidRPr="003F2B44" w:rsidRDefault="00511D1C" w:rsidP="00956A29">
            <w:r w:rsidRPr="003F2B44">
              <w:t>Displays License Application based on the License Type selected</w:t>
            </w:r>
          </w:p>
        </w:tc>
        <w:tc>
          <w:tcPr>
            <w:tcW w:w="966" w:type="pct"/>
          </w:tcPr>
          <w:p w:rsidR="00511D1C" w:rsidRPr="003F2B44" w:rsidRDefault="00511D1C" w:rsidP="00DC28D3"/>
        </w:tc>
      </w:tr>
      <w:tr w:rsidR="009F552C" w:rsidRPr="003F2B44" w:rsidTr="00741D2A">
        <w:tc>
          <w:tcPr>
            <w:tcW w:w="170" w:type="pct"/>
          </w:tcPr>
          <w:p w:rsidR="009F552C" w:rsidRPr="003F2B44" w:rsidRDefault="00EB0CE3" w:rsidP="00DC28D3">
            <w:r>
              <w:t>4</w:t>
            </w:r>
          </w:p>
        </w:tc>
        <w:tc>
          <w:tcPr>
            <w:tcW w:w="966" w:type="pct"/>
          </w:tcPr>
          <w:p w:rsidR="00930CC5" w:rsidRDefault="009F552C" w:rsidP="00DC28D3">
            <w:r>
              <w:t xml:space="preserve">Selects Privileges - Outdoor </w:t>
            </w:r>
            <w:r w:rsidR="00930CC5">
              <w:t xml:space="preserve">Service, </w:t>
            </w:r>
            <w:r w:rsidR="00930CC5">
              <w:lastRenderedPageBreak/>
              <w:t>Sunday Sales, Catering</w:t>
            </w:r>
          </w:p>
          <w:p w:rsidR="00747F41" w:rsidRPr="003F2B44" w:rsidRDefault="00930CC5" w:rsidP="00DC28D3">
            <w:r>
              <w:t xml:space="preserve">Any Temp privileges will be a separate Application </w:t>
            </w:r>
          </w:p>
        </w:tc>
        <w:tc>
          <w:tcPr>
            <w:tcW w:w="966" w:type="pct"/>
          </w:tcPr>
          <w:p w:rsidR="009F552C" w:rsidRPr="003F2B44" w:rsidRDefault="009F552C" w:rsidP="00DC28D3"/>
        </w:tc>
        <w:tc>
          <w:tcPr>
            <w:tcW w:w="966" w:type="pct"/>
          </w:tcPr>
          <w:p w:rsidR="009F552C" w:rsidRPr="003F2B44" w:rsidRDefault="009F552C" w:rsidP="00DC28D3">
            <w:pPr>
              <w:pStyle w:val="ListParagraph"/>
              <w:ind w:left="288"/>
            </w:pPr>
          </w:p>
        </w:tc>
        <w:tc>
          <w:tcPr>
            <w:tcW w:w="966" w:type="pct"/>
          </w:tcPr>
          <w:p w:rsidR="00C67028" w:rsidRDefault="00C67028" w:rsidP="00C67028">
            <w:r>
              <w:t>Generates Application APP-YY-xxxx</w:t>
            </w:r>
            <w:r w:rsidR="00C17FB6">
              <w:t>x</w:t>
            </w:r>
          </w:p>
          <w:p w:rsidR="00C67028" w:rsidRDefault="00C67028" w:rsidP="00C67028">
            <w:r>
              <w:lastRenderedPageBreak/>
              <w:t>Application Status = Pending</w:t>
            </w:r>
          </w:p>
          <w:p w:rsidR="009F552C" w:rsidRDefault="00C67028" w:rsidP="00DC28D3">
            <w:r>
              <w:t>Generates Submissions (Based on Forms &amp; Data Spreadsheet)</w:t>
            </w:r>
          </w:p>
        </w:tc>
        <w:tc>
          <w:tcPr>
            <w:tcW w:w="966" w:type="pct"/>
          </w:tcPr>
          <w:p w:rsidR="006A375E" w:rsidRDefault="006A375E" w:rsidP="00635964">
            <w:r>
              <w:lastRenderedPageBreak/>
              <w:t xml:space="preserve">Privileges based on Forms &amp; Data </w:t>
            </w:r>
            <w:r>
              <w:lastRenderedPageBreak/>
              <w:t xml:space="preserve">Spreadsheet.  </w:t>
            </w:r>
          </w:p>
          <w:p w:rsidR="009F552C" w:rsidRPr="003F2B44" w:rsidRDefault="00635964" w:rsidP="00635964">
            <w:r>
              <w:t>Some</w:t>
            </w:r>
            <w:r w:rsidR="009F552C">
              <w:t xml:space="preserve"> Questions based on Privilege</w:t>
            </w:r>
            <w:r>
              <w:t>s</w:t>
            </w:r>
          </w:p>
        </w:tc>
      </w:tr>
      <w:tr w:rsidR="003C1158" w:rsidRPr="003F2B44" w:rsidTr="00741D2A">
        <w:tc>
          <w:tcPr>
            <w:tcW w:w="170" w:type="pct"/>
          </w:tcPr>
          <w:p w:rsidR="003C1158" w:rsidRPr="003F2B44" w:rsidRDefault="00EB0CE3" w:rsidP="00917157">
            <w:r>
              <w:lastRenderedPageBreak/>
              <w:t>5</w:t>
            </w:r>
          </w:p>
        </w:tc>
        <w:tc>
          <w:tcPr>
            <w:tcW w:w="966" w:type="pct"/>
          </w:tcPr>
          <w:p w:rsidR="003C1158" w:rsidRPr="003F2B44" w:rsidRDefault="00697C95" w:rsidP="00917157">
            <w:r>
              <w:t>Completes Owner Information</w:t>
            </w:r>
            <w:r w:rsidR="00881459">
              <w:t xml:space="preserve"> (multiple owners can be added)</w:t>
            </w:r>
          </w:p>
        </w:tc>
        <w:tc>
          <w:tcPr>
            <w:tcW w:w="966" w:type="pct"/>
          </w:tcPr>
          <w:p w:rsidR="003C1158" w:rsidRPr="003F2B44" w:rsidRDefault="003C1158" w:rsidP="00917157"/>
        </w:tc>
        <w:tc>
          <w:tcPr>
            <w:tcW w:w="966" w:type="pct"/>
          </w:tcPr>
          <w:p w:rsidR="003C1158" w:rsidRPr="003F2B44" w:rsidRDefault="003C1158" w:rsidP="00917157">
            <w:pPr>
              <w:pStyle w:val="ListParagraph"/>
              <w:ind w:left="288"/>
            </w:pPr>
          </w:p>
        </w:tc>
        <w:tc>
          <w:tcPr>
            <w:tcW w:w="966" w:type="pct"/>
          </w:tcPr>
          <w:p w:rsidR="003C1158" w:rsidRDefault="003C1158" w:rsidP="00917157"/>
        </w:tc>
        <w:tc>
          <w:tcPr>
            <w:tcW w:w="966" w:type="pct"/>
          </w:tcPr>
          <w:p w:rsidR="003C1158" w:rsidRPr="003F2B44" w:rsidRDefault="003C1158" w:rsidP="00917157"/>
        </w:tc>
      </w:tr>
      <w:tr w:rsidR="00917157" w:rsidRPr="003F2B44" w:rsidTr="00741D2A">
        <w:tc>
          <w:tcPr>
            <w:tcW w:w="170" w:type="pct"/>
          </w:tcPr>
          <w:p w:rsidR="00917157" w:rsidRPr="003F2B44" w:rsidRDefault="00EB0CE3" w:rsidP="00917157">
            <w:r>
              <w:t>6</w:t>
            </w:r>
          </w:p>
        </w:tc>
        <w:tc>
          <w:tcPr>
            <w:tcW w:w="966" w:type="pct"/>
          </w:tcPr>
          <w:p w:rsidR="00917157" w:rsidRPr="003F2B44" w:rsidRDefault="00917157" w:rsidP="00917157">
            <w:r w:rsidRPr="003F2B44">
              <w:t>Completes Application form</w:t>
            </w:r>
          </w:p>
        </w:tc>
        <w:tc>
          <w:tcPr>
            <w:tcW w:w="966" w:type="pct"/>
          </w:tcPr>
          <w:p w:rsidR="00917157" w:rsidRPr="003F2B44" w:rsidRDefault="00917157" w:rsidP="00917157"/>
        </w:tc>
        <w:tc>
          <w:tcPr>
            <w:tcW w:w="966" w:type="pct"/>
          </w:tcPr>
          <w:p w:rsidR="00917157" w:rsidRPr="003F2B44" w:rsidRDefault="00917157" w:rsidP="00917157">
            <w:pPr>
              <w:pStyle w:val="ListParagraph"/>
              <w:ind w:left="288"/>
            </w:pPr>
          </w:p>
        </w:tc>
        <w:tc>
          <w:tcPr>
            <w:tcW w:w="966" w:type="pct"/>
          </w:tcPr>
          <w:p w:rsidR="00917157" w:rsidRDefault="00917157" w:rsidP="00917157">
            <w:r>
              <w:t>Application Status = Pending</w:t>
            </w:r>
          </w:p>
          <w:p w:rsidR="00917157" w:rsidRDefault="00917157" w:rsidP="00917157">
            <w:r>
              <w:t xml:space="preserve">Generates Submissions based on License Type &amp; Privileges selected </w:t>
            </w:r>
            <w:r w:rsidR="00BD3311">
              <w:t>(Based on Forms &amp; Data Spreadsheet)</w:t>
            </w:r>
          </w:p>
          <w:p w:rsidR="00521F40" w:rsidRPr="003F2B44" w:rsidRDefault="00521F40" w:rsidP="00917157">
            <w:r>
              <w:t>Based on answers to Application Questions, system may generate Compliance Review</w:t>
            </w:r>
          </w:p>
        </w:tc>
        <w:tc>
          <w:tcPr>
            <w:tcW w:w="966" w:type="pct"/>
          </w:tcPr>
          <w:p w:rsidR="00917157" w:rsidRPr="003F2B44" w:rsidRDefault="00917157" w:rsidP="00917157"/>
        </w:tc>
      </w:tr>
      <w:tr w:rsidR="00917157" w:rsidRPr="003F2B44" w:rsidTr="00741D2A">
        <w:tc>
          <w:tcPr>
            <w:tcW w:w="170" w:type="pct"/>
          </w:tcPr>
          <w:p w:rsidR="00917157" w:rsidRPr="003F2B44" w:rsidRDefault="00EB0CE3" w:rsidP="00917157">
            <w:r>
              <w:t>7</w:t>
            </w:r>
          </w:p>
        </w:tc>
        <w:tc>
          <w:tcPr>
            <w:tcW w:w="966" w:type="pct"/>
          </w:tcPr>
          <w:p w:rsidR="00917157" w:rsidRPr="003F2B44" w:rsidRDefault="00917157" w:rsidP="00917157">
            <w:r>
              <w:t>Selects Dram Shop</w:t>
            </w:r>
            <w:r w:rsidR="004173C9">
              <w:t xml:space="preserve"> Insurance Carrier</w:t>
            </w:r>
          </w:p>
        </w:tc>
        <w:tc>
          <w:tcPr>
            <w:tcW w:w="966" w:type="pct"/>
          </w:tcPr>
          <w:p w:rsidR="00917157" w:rsidRPr="003F2B44" w:rsidRDefault="00917157" w:rsidP="00917157">
            <w:pPr>
              <w:rPr>
                <w:i/>
              </w:rPr>
            </w:pPr>
          </w:p>
        </w:tc>
        <w:tc>
          <w:tcPr>
            <w:tcW w:w="966" w:type="pct"/>
          </w:tcPr>
          <w:p w:rsidR="00917157" w:rsidRPr="003F2B44" w:rsidRDefault="00917157" w:rsidP="00917157">
            <w:pPr>
              <w:pStyle w:val="ListParagraph"/>
              <w:ind w:left="288"/>
            </w:pPr>
          </w:p>
        </w:tc>
        <w:tc>
          <w:tcPr>
            <w:tcW w:w="966" w:type="pct"/>
          </w:tcPr>
          <w:p w:rsidR="00917157" w:rsidRDefault="00917157" w:rsidP="00917157"/>
        </w:tc>
        <w:tc>
          <w:tcPr>
            <w:tcW w:w="966" w:type="pct"/>
          </w:tcPr>
          <w:p w:rsidR="00917157" w:rsidRDefault="00472033" w:rsidP="00917157">
            <w:r>
              <w:t xml:space="preserve">Dram Shops will </w:t>
            </w:r>
            <w:r w:rsidR="00917157">
              <w:t>be stored in the system with an email address</w:t>
            </w:r>
          </w:p>
        </w:tc>
      </w:tr>
      <w:tr w:rsidR="00917157" w:rsidRPr="003F2B44" w:rsidTr="00741D2A">
        <w:tc>
          <w:tcPr>
            <w:tcW w:w="170" w:type="pct"/>
          </w:tcPr>
          <w:p w:rsidR="00917157" w:rsidRPr="003F2B44" w:rsidRDefault="00EB0CE3" w:rsidP="00917157">
            <w:r>
              <w:t>8</w:t>
            </w:r>
          </w:p>
        </w:tc>
        <w:tc>
          <w:tcPr>
            <w:tcW w:w="966" w:type="pct"/>
          </w:tcPr>
          <w:p w:rsidR="00917157" w:rsidRPr="003F2B44" w:rsidRDefault="00917157" w:rsidP="00917157">
            <w:r>
              <w:t>Selects Local Authority</w:t>
            </w:r>
          </w:p>
        </w:tc>
        <w:tc>
          <w:tcPr>
            <w:tcW w:w="966" w:type="pct"/>
          </w:tcPr>
          <w:p w:rsidR="00917157" w:rsidRPr="003F2B44" w:rsidRDefault="00917157" w:rsidP="00917157">
            <w:pPr>
              <w:rPr>
                <w:i/>
              </w:rPr>
            </w:pPr>
          </w:p>
        </w:tc>
        <w:tc>
          <w:tcPr>
            <w:tcW w:w="966" w:type="pct"/>
          </w:tcPr>
          <w:p w:rsidR="00917157" w:rsidRPr="003F2B44" w:rsidRDefault="00917157" w:rsidP="00917157">
            <w:pPr>
              <w:pStyle w:val="ListParagraph"/>
              <w:ind w:left="288"/>
            </w:pPr>
          </w:p>
        </w:tc>
        <w:tc>
          <w:tcPr>
            <w:tcW w:w="966" w:type="pct"/>
          </w:tcPr>
          <w:p w:rsidR="00917157" w:rsidRDefault="002D24A9" w:rsidP="00917157">
            <w:r>
              <w:t xml:space="preserve">In Portal, if user enters/selects City, system will default or List </w:t>
            </w:r>
            <w:r w:rsidR="00C67028">
              <w:t>County options</w:t>
            </w:r>
          </w:p>
          <w:p w:rsidR="00D706B8" w:rsidRDefault="00D706B8" w:rsidP="00917157">
            <w:r>
              <w:t>City &amp; County Population displays based on Census</w:t>
            </w:r>
          </w:p>
        </w:tc>
        <w:tc>
          <w:tcPr>
            <w:tcW w:w="966" w:type="pct"/>
          </w:tcPr>
          <w:p w:rsidR="00917157" w:rsidRDefault="00917157" w:rsidP="00917157">
            <w:r>
              <w:t xml:space="preserve">Local Authority </w:t>
            </w:r>
            <w:r w:rsidR="00472033">
              <w:t xml:space="preserve">will be stored </w:t>
            </w:r>
            <w:r>
              <w:t>in the system with an email address</w:t>
            </w:r>
          </w:p>
          <w:p w:rsidR="00D706B8" w:rsidRDefault="00D706B8" w:rsidP="00917157">
            <w:r>
              <w:t>ABD to manually update Census information in the system</w:t>
            </w:r>
          </w:p>
        </w:tc>
      </w:tr>
      <w:tr w:rsidR="006975BC" w:rsidRPr="003F2B44" w:rsidTr="00741D2A">
        <w:tc>
          <w:tcPr>
            <w:tcW w:w="170" w:type="pct"/>
          </w:tcPr>
          <w:p w:rsidR="006975BC" w:rsidRDefault="006975BC" w:rsidP="006975BC">
            <w:r>
              <w:t>9</w:t>
            </w:r>
          </w:p>
        </w:tc>
        <w:tc>
          <w:tcPr>
            <w:tcW w:w="966" w:type="pct"/>
          </w:tcPr>
          <w:p w:rsidR="006975BC" w:rsidRDefault="006975BC" w:rsidP="006975BC">
            <w:r>
              <w:t>Link to print document for Notary (applicant will sign and upload as a submission)</w:t>
            </w:r>
          </w:p>
        </w:tc>
        <w:tc>
          <w:tcPr>
            <w:tcW w:w="966" w:type="pct"/>
          </w:tcPr>
          <w:p w:rsidR="006975BC" w:rsidRPr="003F2B44" w:rsidRDefault="006975BC" w:rsidP="006975BC"/>
        </w:tc>
        <w:tc>
          <w:tcPr>
            <w:tcW w:w="966" w:type="pct"/>
          </w:tcPr>
          <w:p w:rsidR="006975BC" w:rsidRPr="003F2B44" w:rsidRDefault="006975BC" w:rsidP="006975BC">
            <w:pPr>
              <w:pStyle w:val="ListParagraph"/>
              <w:ind w:left="288"/>
            </w:pPr>
          </w:p>
        </w:tc>
        <w:tc>
          <w:tcPr>
            <w:tcW w:w="966" w:type="pct"/>
          </w:tcPr>
          <w:p w:rsidR="006975BC" w:rsidRDefault="006975BC" w:rsidP="006975BC"/>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r>
              <w:t>10</w:t>
            </w:r>
          </w:p>
        </w:tc>
        <w:tc>
          <w:tcPr>
            <w:tcW w:w="966" w:type="pct"/>
          </w:tcPr>
          <w:p w:rsidR="006975BC" w:rsidRPr="003F2B44" w:rsidRDefault="006975BC" w:rsidP="006975BC">
            <w:r>
              <w:t>Uploads Submissions</w:t>
            </w:r>
          </w:p>
        </w:tc>
        <w:tc>
          <w:tcPr>
            <w:tcW w:w="966" w:type="pct"/>
          </w:tcPr>
          <w:p w:rsidR="006975BC" w:rsidRPr="003F2B44" w:rsidRDefault="006975BC" w:rsidP="006975BC"/>
        </w:tc>
        <w:tc>
          <w:tcPr>
            <w:tcW w:w="966" w:type="pct"/>
          </w:tcPr>
          <w:p w:rsidR="006975BC" w:rsidRPr="003F2B44" w:rsidRDefault="006975BC" w:rsidP="006975BC">
            <w:pPr>
              <w:pStyle w:val="ListParagraph"/>
              <w:ind w:left="288"/>
            </w:pPr>
          </w:p>
        </w:tc>
        <w:tc>
          <w:tcPr>
            <w:tcW w:w="966" w:type="pct"/>
          </w:tcPr>
          <w:p w:rsidR="006975BC" w:rsidRPr="003F2B44" w:rsidRDefault="006975BC" w:rsidP="006975BC">
            <w:r>
              <w:t>Saves Documents</w:t>
            </w:r>
          </w:p>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r>
              <w:t>11</w:t>
            </w:r>
          </w:p>
        </w:tc>
        <w:tc>
          <w:tcPr>
            <w:tcW w:w="966" w:type="pct"/>
          </w:tcPr>
          <w:p w:rsidR="006975BC" w:rsidRPr="003F2B44" w:rsidRDefault="006975BC" w:rsidP="006975BC">
            <w:r w:rsidRPr="003F2B44">
              <w:t>Attests</w:t>
            </w:r>
            <w:r>
              <w:t xml:space="preserve"> </w:t>
            </w:r>
          </w:p>
        </w:tc>
        <w:tc>
          <w:tcPr>
            <w:tcW w:w="966" w:type="pct"/>
          </w:tcPr>
          <w:p w:rsidR="006975BC" w:rsidRPr="003F2B44" w:rsidRDefault="006975BC" w:rsidP="006975BC">
            <w:pPr>
              <w:rPr>
                <w:i/>
              </w:rPr>
            </w:pPr>
          </w:p>
        </w:tc>
        <w:tc>
          <w:tcPr>
            <w:tcW w:w="966" w:type="pct"/>
          </w:tcPr>
          <w:p w:rsidR="006975BC" w:rsidRPr="003F2B44" w:rsidRDefault="006975BC" w:rsidP="006975BC">
            <w:pPr>
              <w:pStyle w:val="ListParagraph"/>
              <w:ind w:left="288"/>
            </w:pPr>
          </w:p>
        </w:tc>
        <w:tc>
          <w:tcPr>
            <w:tcW w:w="966" w:type="pct"/>
          </w:tcPr>
          <w:p w:rsidR="006975BC" w:rsidRDefault="006975BC" w:rsidP="006975BC">
            <w:r>
              <w:t>Application Status = In Progress</w:t>
            </w:r>
          </w:p>
          <w:p w:rsidR="006975BC" w:rsidRDefault="006975BC" w:rsidP="006975BC">
            <w:r>
              <w:t>Generates Fees based on License Type &amp; Privilege (city population, club members, veterans’ org)</w:t>
            </w:r>
          </w:p>
          <w:p w:rsidR="004173C9" w:rsidRPr="003F2B44" w:rsidRDefault="004173C9" w:rsidP="006975BC"/>
        </w:tc>
        <w:tc>
          <w:tcPr>
            <w:tcW w:w="966" w:type="pct"/>
          </w:tcPr>
          <w:p w:rsidR="006975BC" w:rsidRDefault="006975BC" w:rsidP="006975BC">
            <w:r>
              <w:t>Fees based on Fee Schedule</w:t>
            </w:r>
          </w:p>
          <w:p w:rsidR="006975BC" w:rsidRDefault="006975BC" w:rsidP="006975BC">
            <w:r>
              <w:t>Fees need to be split ABD/LA</w:t>
            </w:r>
          </w:p>
          <w:p w:rsidR="006975BC" w:rsidRDefault="006975BC" w:rsidP="006975BC"/>
          <w:p w:rsidR="006975BC" w:rsidRPr="003F2B44" w:rsidRDefault="006975BC" w:rsidP="006975BC"/>
        </w:tc>
      </w:tr>
      <w:tr w:rsidR="006975BC" w:rsidRPr="003F2B44" w:rsidTr="00741D2A">
        <w:tc>
          <w:tcPr>
            <w:tcW w:w="170" w:type="pct"/>
          </w:tcPr>
          <w:p w:rsidR="006975BC" w:rsidRPr="003F2B44" w:rsidRDefault="006975BC" w:rsidP="006975BC">
            <w:r>
              <w:t>12</w:t>
            </w:r>
          </w:p>
        </w:tc>
        <w:tc>
          <w:tcPr>
            <w:tcW w:w="966" w:type="pct"/>
          </w:tcPr>
          <w:p w:rsidR="006975BC" w:rsidRPr="003F2B44" w:rsidRDefault="006975BC" w:rsidP="006975BC">
            <w:r w:rsidRPr="003F2B44">
              <w:t>Pays Fees</w:t>
            </w:r>
          </w:p>
        </w:tc>
        <w:tc>
          <w:tcPr>
            <w:tcW w:w="966" w:type="pct"/>
          </w:tcPr>
          <w:p w:rsidR="006975BC" w:rsidRPr="003F2B44" w:rsidRDefault="006975BC" w:rsidP="006975BC">
            <w:pPr>
              <w:rPr>
                <w:i/>
              </w:rPr>
            </w:pPr>
          </w:p>
        </w:tc>
        <w:tc>
          <w:tcPr>
            <w:tcW w:w="966" w:type="pct"/>
          </w:tcPr>
          <w:p w:rsidR="006975BC" w:rsidRPr="003F2B44" w:rsidRDefault="006975BC" w:rsidP="006975BC">
            <w:pPr>
              <w:pStyle w:val="ListParagraph"/>
              <w:ind w:left="288"/>
            </w:pPr>
          </w:p>
        </w:tc>
        <w:tc>
          <w:tcPr>
            <w:tcW w:w="966" w:type="pct"/>
          </w:tcPr>
          <w:p w:rsidR="006975BC" w:rsidRDefault="006975BC" w:rsidP="006975BC">
            <w:r>
              <w:t>Generate email to ABD and</w:t>
            </w:r>
            <w:r w:rsidRPr="00AD7C5A">
              <w:t xml:space="preserve"> LA notifying them Application was Submitted </w:t>
            </w:r>
          </w:p>
          <w:p w:rsidR="006975BC" w:rsidRDefault="006975BC" w:rsidP="006975BC"/>
          <w:p w:rsidR="006975BC" w:rsidRDefault="006975BC" w:rsidP="006975BC">
            <w:r>
              <w:t xml:space="preserve">Based on Answer to Application Questions, system may generate </w:t>
            </w:r>
            <w:r w:rsidRPr="00AD7C5A">
              <w:t xml:space="preserve">Compliance Review </w:t>
            </w:r>
            <w:del w:id="6" w:author="Cam, Jeffrey [ABD]" w:date="2016-10-28T09:43:00Z">
              <w:r w:rsidRPr="00AD7C5A" w:rsidDel="006304AD">
                <w:delText>after</w:delText>
              </w:r>
            </w:del>
            <w:ins w:id="7" w:author="Cam, Jeffrey [ABD]" w:date="2016-10-28T09:43:00Z">
              <w:r w:rsidR="006304AD">
                <w:t xml:space="preserve"> BEFORE</w:t>
              </w:r>
            </w:ins>
            <w:r w:rsidRPr="00AD7C5A">
              <w:t xml:space="preserve"> </w:t>
            </w:r>
            <w:r w:rsidRPr="00AD7C5A">
              <w:lastRenderedPageBreak/>
              <w:t xml:space="preserve">Dram and LA Review. </w:t>
            </w:r>
          </w:p>
          <w:p w:rsidR="006975BC" w:rsidRDefault="006975BC" w:rsidP="006975BC"/>
          <w:p w:rsidR="006975BC" w:rsidRDefault="006975BC" w:rsidP="006975BC">
            <w:r>
              <w:t>Generates Dram Shop Review</w:t>
            </w:r>
          </w:p>
          <w:p w:rsidR="006975BC" w:rsidRDefault="006975BC" w:rsidP="006975BC">
            <w:r>
              <w:t>Application Status = Dram Review</w:t>
            </w:r>
          </w:p>
          <w:p w:rsidR="006975BC" w:rsidRDefault="006975BC" w:rsidP="006975BC">
            <w:r>
              <w:t>Generates email to Dram selected</w:t>
            </w:r>
          </w:p>
          <w:p w:rsidR="006975BC" w:rsidRDefault="006975BC" w:rsidP="006975BC">
            <w:r>
              <w:t>Review linked to Dram selected</w:t>
            </w:r>
          </w:p>
          <w:p w:rsidR="006975BC" w:rsidRPr="003F2B44" w:rsidRDefault="006975BC" w:rsidP="006975BC"/>
        </w:tc>
        <w:tc>
          <w:tcPr>
            <w:tcW w:w="966" w:type="pct"/>
          </w:tcPr>
          <w:p w:rsidR="006975BC" w:rsidRDefault="006975BC" w:rsidP="006975BC">
            <w:pPr>
              <w:rPr>
                <w:highlight w:val="yellow"/>
              </w:rPr>
            </w:pPr>
            <w:r>
              <w:lastRenderedPageBreak/>
              <w:t>Compliance Review – e.g. Under 21 or Felon</w:t>
            </w:r>
          </w:p>
          <w:p w:rsidR="006975BC" w:rsidRDefault="006975BC" w:rsidP="006975BC"/>
          <w:p w:rsidR="006975BC" w:rsidRPr="003F2B44" w:rsidRDefault="006975BC" w:rsidP="006975BC"/>
        </w:tc>
      </w:tr>
      <w:tr w:rsidR="006975BC" w:rsidRPr="003F2B44" w:rsidTr="00741D2A">
        <w:tc>
          <w:tcPr>
            <w:tcW w:w="5000" w:type="pct"/>
            <w:gridSpan w:val="6"/>
          </w:tcPr>
          <w:p w:rsidR="006975BC" w:rsidRPr="003F2B44" w:rsidRDefault="006975BC" w:rsidP="006975BC">
            <w:r>
              <w:rPr>
                <w:b/>
              </w:rPr>
              <w:t>Dram Review</w:t>
            </w:r>
          </w:p>
        </w:tc>
      </w:tr>
      <w:tr w:rsidR="006975BC" w:rsidRPr="003F2B44" w:rsidTr="00741D2A">
        <w:tc>
          <w:tcPr>
            <w:tcW w:w="170" w:type="pct"/>
          </w:tcPr>
          <w:p w:rsidR="006975BC" w:rsidRPr="003F2B44" w:rsidRDefault="006975BC" w:rsidP="006975BC">
            <w:r>
              <w:t>13</w:t>
            </w:r>
          </w:p>
        </w:tc>
        <w:tc>
          <w:tcPr>
            <w:tcW w:w="966" w:type="pct"/>
          </w:tcPr>
          <w:p w:rsidR="006975BC" w:rsidRPr="003F2B44" w:rsidRDefault="006975BC" w:rsidP="006975BC"/>
        </w:tc>
        <w:tc>
          <w:tcPr>
            <w:tcW w:w="966" w:type="pct"/>
          </w:tcPr>
          <w:p w:rsidR="006975BC" w:rsidRDefault="006975BC" w:rsidP="006975BC"/>
        </w:tc>
        <w:tc>
          <w:tcPr>
            <w:tcW w:w="966" w:type="pct"/>
          </w:tcPr>
          <w:p w:rsidR="006975BC" w:rsidRPr="003F2B44" w:rsidRDefault="006975BC" w:rsidP="006975BC">
            <w:r>
              <w:t>Dram Shop</w:t>
            </w:r>
            <w:r w:rsidR="004173C9">
              <w:t xml:space="preserve"> Carrier</w:t>
            </w:r>
            <w:r>
              <w:t xml:space="preserve"> logs in the Portal and accesses the Application to be Reviewed</w:t>
            </w:r>
          </w:p>
        </w:tc>
        <w:tc>
          <w:tcPr>
            <w:tcW w:w="966" w:type="pct"/>
          </w:tcPr>
          <w:p w:rsidR="006975BC" w:rsidRDefault="006975BC" w:rsidP="006975BC"/>
        </w:tc>
        <w:tc>
          <w:tcPr>
            <w:tcW w:w="966" w:type="pct"/>
          </w:tcPr>
          <w:p w:rsidR="006975BC" w:rsidRPr="003F2B44" w:rsidRDefault="006975BC" w:rsidP="006975BC">
            <w:r>
              <w:t>Dram can look at Dram information and address</w:t>
            </w:r>
          </w:p>
        </w:tc>
      </w:tr>
      <w:tr w:rsidR="006975BC" w:rsidRPr="003F2B44" w:rsidTr="00741D2A">
        <w:tc>
          <w:tcPr>
            <w:tcW w:w="170" w:type="pct"/>
          </w:tcPr>
          <w:p w:rsidR="006975BC" w:rsidRPr="003F2B44" w:rsidRDefault="006975BC" w:rsidP="006975BC">
            <w:r>
              <w:t>14</w:t>
            </w:r>
          </w:p>
        </w:tc>
        <w:tc>
          <w:tcPr>
            <w:tcW w:w="966" w:type="pct"/>
          </w:tcPr>
          <w:p w:rsidR="006975BC" w:rsidRPr="003F2B44" w:rsidRDefault="006975BC" w:rsidP="006975BC"/>
        </w:tc>
        <w:tc>
          <w:tcPr>
            <w:tcW w:w="966" w:type="pct"/>
          </w:tcPr>
          <w:p w:rsidR="006975BC" w:rsidRDefault="006975BC" w:rsidP="006975BC"/>
        </w:tc>
        <w:tc>
          <w:tcPr>
            <w:tcW w:w="966" w:type="pct"/>
          </w:tcPr>
          <w:p w:rsidR="006975BC" w:rsidRPr="003F2B44" w:rsidRDefault="006975BC" w:rsidP="006975BC">
            <w:r>
              <w:t>Dram Shop Reviews Application</w:t>
            </w:r>
          </w:p>
        </w:tc>
        <w:tc>
          <w:tcPr>
            <w:tcW w:w="966" w:type="pct"/>
          </w:tcPr>
          <w:p w:rsidR="006975BC" w:rsidRDefault="006975BC" w:rsidP="006975BC"/>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tc>
        <w:tc>
          <w:tcPr>
            <w:tcW w:w="966" w:type="pct"/>
          </w:tcPr>
          <w:p w:rsidR="006975BC" w:rsidRPr="003F2B44" w:rsidRDefault="006975BC" w:rsidP="006975BC"/>
        </w:tc>
        <w:tc>
          <w:tcPr>
            <w:tcW w:w="966" w:type="pct"/>
          </w:tcPr>
          <w:p w:rsidR="006975BC" w:rsidRDefault="006975BC" w:rsidP="006975BC"/>
        </w:tc>
        <w:tc>
          <w:tcPr>
            <w:tcW w:w="966" w:type="pct"/>
          </w:tcPr>
          <w:p w:rsidR="002B5589" w:rsidRDefault="002B5589" w:rsidP="006975BC">
            <w:r>
              <w:t>Dram Shop updates:</w:t>
            </w:r>
          </w:p>
          <w:p w:rsidR="006975BC" w:rsidRDefault="006975BC" w:rsidP="006975BC">
            <w:r>
              <w:t>Policy #</w:t>
            </w:r>
          </w:p>
          <w:p w:rsidR="006975BC" w:rsidRDefault="006975BC" w:rsidP="006975BC">
            <w:r>
              <w:t>Effective Date</w:t>
            </w:r>
          </w:p>
          <w:p w:rsidR="006975BC" w:rsidRDefault="006975BC" w:rsidP="006975BC">
            <w:r>
              <w:t>Expiration Date</w:t>
            </w:r>
          </w:p>
          <w:p w:rsidR="006975BC" w:rsidRPr="00DD73E8" w:rsidRDefault="00DD73E8" w:rsidP="006975BC">
            <w:pPr>
              <w:rPr>
                <w:color w:val="FF0000"/>
              </w:rPr>
            </w:pPr>
            <w:r>
              <w:t>To or Thru</w:t>
            </w:r>
          </w:p>
          <w:p w:rsidR="002B5589" w:rsidRDefault="002B5589" w:rsidP="006975BC"/>
          <w:p w:rsidR="002B5589" w:rsidRPr="003F2B44" w:rsidRDefault="002B5589" w:rsidP="006975BC">
            <w:r>
              <w:t>Check Outdoor Service (If Outdoor Service was selected on the Application, they must confirm it is covered under the policy.)</w:t>
            </w:r>
          </w:p>
        </w:tc>
        <w:tc>
          <w:tcPr>
            <w:tcW w:w="966" w:type="pct"/>
          </w:tcPr>
          <w:p w:rsidR="006975BC" w:rsidRDefault="006975BC" w:rsidP="006975BC">
            <w:r>
              <w:t>In Portal when the Dram submits the Policy information, the system will set the Review Status to Approved.</w:t>
            </w:r>
          </w:p>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r>
              <w:t>15</w:t>
            </w:r>
          </w:p>
        </w:tc>
        <w:tc>
          <w:tcPr>
            <w:tcW w:w="966" w:type="pct"/>
          </w:tcPr>
          <w:p w:rsidR="006975BC" w:rsidRPr="003F2B44" w:rsidRDefault="006975BC" w:rsidP="006975BC"/>
        </w:tc>
        <w:tc>
          <w:tcPr>
            <w:tcW w:w="966" w:type="pct"/>
          </w:tcPr>
          <w:p w:rsidR="006975BC" w:rsidRDefault="006975BC" w:rsidP="006975BC"/>
        </w:tc>
        <w:tc>
          <w:tcPr>
            <w:tcW w:w="966" w:type="pct"/>
          </w:tcPr>
          <w:p w:rsidR="006975BC" w:rsidRPr="003F2B44" w:rsidRDefault="006975BC" w:rsidP="006975BC"/>
        </w:tc>
        <w:tc>
          <w:tcPr>
            <w:tcW w:w="966" w:type="pct"/>
          </w:tcPr>
          <w:p w:rsidR="006975BC" w:rsidRDefault="006975BC" w:rsidP="006975BC">
            <w:r>
              <w:t>Review Status = Approved</w:t>
            </w:r>
          </w:p>
          <w:p w:rsidR="006975BC" w:rsidRPr="007D0222" w:rsidRDefault="006975BC" w:rsidP="006975BC">
            <w:pPr>
              <w:rPr>
                <w:color w:val="FF0000"/>
              </w:rPr>
            </w:pPr>
            <w:r>
              <w:t>Generates LA Review</w:t>
            </w:r>
            <w:r w:rsidR="007D0222">
              <w:t xml:space="preserve"> </w:t>
            </w:r>
            <w:r w:rsidR="007D0222">
              <w:rPr>
                <w:color w:val="FF0000"/>
              </w:rPr>
              <w:t>(LA Review Status)</w:t>
            </w:r>
          </w:p>
          <w:p w:rsidR="006975BC" w:rsidRDefault="006975BC" w:rsidP="006975BC">
            <w:r>
              <w:t xml:space="preserve">Generates email to Local Authority </w:t>
            </w:r>
          </w:p>
        </w:tc>
        <w:tc>
          <w:tcPr>
            <w:tcW w:w="966" w:type="pct"/>
          </w:tcPr>
          <w:p w:rsidR="006975BC" w:rsidRPr="003F2B44" w:rsidRDefault="006975BC" w:rsidP="006975BC">
            <w:r>
              <w:t>Internally Review Status needs to be updated.</w:t>
            </w:r>
          </w:p>
        </w:tc>
      </w:tr>
      <w:tr w:rsidR="006975BC" w:rsidRPr="003F2B44" w:rsidTr="00741D2A">
        <w:tc>
          <w:tcPr>
            <w:tcW w:w="5000" w:type="pct"/>
            <w:gridSpan w:val="6"/>
          </w:tcPr>
          <w:p w:rsidR="006975BC" w:rsidRPr="003F2B44" w:rsidRDefault="006975BC" w:rsidP="006975BC">
            <w:r>
              <w:rPr>
                <w:b/>
              </w:rPr>
              <w:t>Local Authority Review</w:t>
            </w:r>
          </w:p>
        </w:tc>
      </w:tr>
      <w:tr w:rsidR="006975BC" w:rsidRPr="003F2B44" w:rsidTr="00741D2A">
        <w:tc>
          <w:tcPr>
            <w:tcW w:w="170" w:type="pct"/>
          </w:tcPr>
          <w:p w:rsidR="006975BC" w:rsidRPr="003F2B44" w:rsidRDefault="006975BC" w:rsidP="006975BC">
            <w:r>
              <w:t>16</w:t>
            </w:r>
          </w:p>
        </w:tc>
        <w:tc>
          <w:tcPr>
            <w:tcW w:w="966" w:type="pct"/>
          </w:tcPr>
          <w:p w:rsidR="006975BC" w:rsidRPr="003F2B44" w:rsidRDefault="006975BC" w:rsidP="006975BC"/>
        </w:tc>
        <w:tc>
          <w:tcPr>
            <w:tcW w:w="966" w:type="pct"/>
          </w:tcPr>
          <w:p w:rsidR="006975BC" w:rsidRDefault="006975BC" w:rsidP="006975BC"/>
        </w:tc>
        <w:tc>
          <w:tcPr>
            <w:tcW w:w="966" w:type="pct"/>
          </w:tcPr>
          <w:p w:rsidR="006975BC" w:rsidRPr="003F2B44" w:rsidRDefault="006975BC" w:rsidP="006975BC">
            <w:r>
              <w:t>Local Authority logs in the Portal and accesses the Application to be Reviewed</w:t>
            </w:r>
          </w:p>
        </w:tc>
        <w:tc>
          <w:tcPr>
            <w:tcW w:w="966" w:type="pct"/>
          </w:tcPr>
          <w:p w:rsidR="006975BC" w:rsidRDefault="006975BC" w:rsidP="006975BC"/>
        </w:tc>
        <w:tc>
          <w:tcPr>
            <w:tcW w:w="966" w:type="pct"/>
          </w:tcPr>
          <w:p w:rsidR="006975BC" w:rsidRDefault="006975BC" w:rsidP="006975BC">
            <w:r>
              <w:t>LA needs ability to approve/deny each Add</w:t>
            </w:r>
            <w:r w:rsidR="00966F60">
              <w:t xml:space="preserve"> </w:t>
            </w:r>
            <w:r>
              <w:t>on and Privilege E.g. Approve LE, Deny Outdoor Service</w:t>
            </w:r>
          </w:p>
          <w:p w:rsidR="006975BC" w:rsidRPr="003F2B44" w:rsidRDefault="006975BC" w:rsidP="006975BC"/>
        </w:tc>
      </w:tr>
      <w:tr w:rsidR="006975BC" w:rsidRPr="003F2B44" w:rsidTr="00741D2A">
        <w:tc>
          <w:tcPr>
            <w:tcW w:w="170" w:type="pct"/>
          </w:tcPr>
          <w:p w:rsidR="006975BC" w:rsidRPr="003F2B44" w:rsidRDefault="006975BC" w:rsidP="006975BC">
            <w:r>
              <w:t>17</w:t>
            </w:r>
          </w:p>
        </w:tc>
        <w:tc>
          <w:tcPr>
            <w:tcW w:w="966" w:type="pct"/>
          </w:tcPr>
          <w:p w:rsidR="006975BC" w:rsidRPr="003F2B44" w:rsidRDefault="006975BC" w:rsidP="006975BC"/>
        </w:tc>
        <w:tc>
          <w:tcPr>
            <w:tcW w:w="966" w:type="pct"/>
          </w:tcPr>
          <w:p w:rsidR="006975BC" w:rsidRDefault="006975BC" w:rsidP="006975BC"/>
        </w:tc>
        <w:tc>
          <w:tcPr>
            <w:tcW w:w="966" w:type="pct"/>
          </w:tcPr>
          <w:p w:rsidR="006975BC" w:rsidRDefault="006975BC" w:rsidP="006975BC">
            <w:r>
              <w:t>Local Authority Reviews Application</w:t>
            </w:r>
          </w:p>
          <w:p w:rsidR="006975BC" w:rsidRPr="003F2B44" w:rsidRDefault="006975BC" w:rsidP="006975BC">
            <w:r>
              <w:t>LA can see fee splits (LA vs ABD)</w:t>
            </w:r>
          </w:p>
        </w:tc>
        <w:tc>
          <w:tcPr>
            <w:tcW w:w="966" w:type="pct"/>
          </w:tcPr>
          <w:p w:rsidR="006975BC" w:rsidRDefault="006975BC" w:rsidP="006975BC"/>
        </w:tc>
        <w:tc>
          <w:tcPr>
            <w:tcW w:w="966" w:type="pct"/>
          </w:tcPr>
          <w:p w:rsidR="006975BC" w:rsidRDefault="006975BC" w:rsidP="006975BC">
            <w:r w:rsidRPr="00745986">
              <w:t>LA can see warning</w:t>
            </w:r>
            <w:r>
              <w:t>s</w:t>
            </w:r>
            <w:r w:rsidRPr="00745986">
              <w:t xml:space="preserve"> (e.g. </w:t>
            </w:r>
            <w:r w:rsidR="00305BC2">
              <w:t>under 21</w:t>
            </w:r>
            <w:r w:rsidRPr="00745986">
              <w:t xml:space="preserve">) on Application but not Watchlist items. </w:t>
            </w:r>
            <w:r w:rsidR="00305BC2">
              <w:t xml:space="preserve"> (</w:t>
            </w:r>
            <w:r w:rsidR="00F454A1">
              <w:t xml:space="preserve">BG Design: </w:t>
            </w:r>
            <w:r w:rsidR="00305BC2">
              <w:t>Alerts)</w:t>
            </w:r>
          </w:p>
          <w:p w:rsidR="004173C9" w:rsidRDefault="004173C9" w:rsidP="006975BC"/>
          <w:p w:rsidR="004173C9" w:rsidRDefault="004173C9" w:rsidP="006975BC">
            <w:r>
              <w:lastRenderedPageBreak/>
              <w:t>LA can see Owners information but not SSNs.</w:t>
            </w:r>
          </w:p>
          <w:p w:rsidR="006975BC" w:rsidRPr="00AD3198" w:rsidRDefault="006975BC" w:rsidP="006975BC">
            <w:pPr>
              <w:rPr>
                <w:highlight w:val="yellow"/>
              </w:rPr>
            </w:pPr>
          </w:p>
          <w:p w:rsidR="006975BC" w:rsidRPr="003F2B44" w:rsidRDefault="006975BC" w:rsidP="00A67244"/>
        </w:tc>
      </w:tr>
      <w:tr w:rsidR="006975BC" w:rsidRPr="003F2B44" w:rsidTr="00741D2A">
        <w:tc>
          <w:tcPr>
            <w:tcW w:w="170" w:type="pct"/>
          </w:tcPr>
          <w:p w:rsidR="006975BC" w:rsidRPr="003F2B44" w:rsidRDefault="006975BC" w:rsidP="006975BC">
            <w:r>
              <w:lastRenderedPageBreak/>
              <w:t>18</w:t>
            </w:r>
          </w:p>
        </w:tc>
        <w:tc>
          <w:tcPr>
            <w:tcW w:w="966" w:type="pct"/>
          </w:tcPr>
          <w:p w:rsidR="006975BC" w:rsidRPr="003F2B44" w:rsidRDefault="006975BC" w:rsidP="006975BC"/>
        </w:tc>
        <w:tc>
          <w:tcPr>
            <w:tcW w:w="966" w:type="pct"/>
          </w:tcPr>
          <w:p w:rsidR="006975BC" w:rsidRDefault="006975BC" w:rsidP="006975BC"/>
        </w:tc>
        <w:tc>
          <w:tcPr>
            <w:tcW w:w="966" w:type="pct"/>
          </w:tcPr>
          <w:p w:rsidR="006975BC" w:rsidRDefault="006975BC" w:rsidP="006975BC">
            <w:r>
              <w:t>Local Authority updates the Review Status</w:t>
            </w:r>
          </w:p>
          <w:p w:rsidR="006975BC" w:rsidRDefault="006975BC" w:rsidP="006975BC">
            <w:r>
              <w:t>Enters Comments</w:t>
            </w:r>
          </w:p>
          <w:p w:rsidR="006975BC" w:rsidRDefault="006975BC" w:rsidP="006975BC">
            <w:r>
              <w:t>Fire Inspection Completed y/n</w:t>
            </w:r>
          </w:p>
          <w:p w:rsidR="006975BC" w:rsidRPr="003F2B44" w:rsidRDefault="006975BC" w:rsidP="006975BC">
            <w:r>
              <w:t>Health Inspection Completed y/n</w:t>
            </w:r>
          </w:p>
        </w:tc>
        <w:tc>
          <w:tcPr>
            <w:tcW w:w="966" w:type="pct"/>
          </w:tcPr>
          <w:p w:rsidR="006975BC" w:rsidRDefault="006975BC" w:rsidP="006975BC"/>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r>
              <w:t>18.1</w:t>
            </w:r>
          </w:p>
        </w:tc>
        <w:tc>
          <w:tcPr>
            <w:tcW w:w="966" w:type="pct"/>
          </w:tcPr>
          <w:p w:rsidR="006975BC" w:rsidRPr="003F2B44" w:rsidRDefault="006975BC" w:rsidP="006975BC"/>
        </w:tc>
        <w:tc>
          <w:tcPr>
            <w:tcW w:w="966" w:type="pct"/>
          </w:tcPr>
          <w:p w:rsidR="006975BC" w:rsidRDefault="006975BC" w:rsidP="006975BC"/>
        </w:tc>
        <w:tc>
          <w:tcPr>
            <w:tcW w:w="966" w:type="pct"/>
          </w:tcPr>
          <w:p w:rsidR="006975BC" w:rsidRPr="003F2B44" w:rsidRDefault="006975BC" w:rsidP="006975BC">
            <w:r>
              <w:t xml:space="preserve">Status = Additional Information Required </w:t>
            </w:r>
          </w:p>
        </w:tc>
        <w:tc>
          <w:tcPr>
            <w:tcW w:w="966" w:type="pct"/>
          </w:tcPr>
          <w:p w:rsidR="006975BC" w:rsidRDefault="006975BC" w:rsidP="006975BC">
            <w:r>
              <w:t>Generates email to Applicant</w:t>
            </w:r>
          </w:p>
          <w:p w:rsidR="006975BC" w:rsidRDefault="006975BC" w:rsidP="006975BC">
            <w:r>
              <w:t>Additional Documents Submission Generated.</w:t>
            </w:r>
          </w:p>
          <w:p w:rsidR="006975BC" w:rsidRDefault="006975BC" w:rsidP="006975BC">
            <w:r>
              <w:t>Applicant can go to the portal and upload submissions.</w:t>
            </w:r>
          </w:p>
          <w:p w:rsidR="006975BC" w:rsidRDefault="006975BC" w:rsidP="006975BC">
            <w:r>
              <w:t>Once Applicant resubmits, Review generates and it assigned to LA.</w:t>
            </w:r>
          </w:p>
          <w:p w:rsidR="006975BC" w:rsidRDefault="006975BC" w:rsidP="006975BC">
            <w:r>
              <w:t>Application Status = Resubmission Required</w:t>
            </w:r>
          </w:p>
        </w:tc>
        <w:tc>
          <w:tcPr>
            <w:tcW w:w="966" w:type="pct"/>
          </w:tcPr>
          <w:p w:rsidR="006975BC" w:rsidRDefault="006975BC" w:rsidP="006975BC">
            <w:r>
              <w:t xml:space="preserve"> </w:t>
            </w:r>
          </w:p>
        </w:tc>
      </w:tr>
      <w:tr w:rsidR="006975BC" w:rsidRPr="003F2B44" w:rsidTr="00741D2A">
        <w:tc>
          <w:tcPr>
            <w:tcW w:w="170" w:type="pct"/>
          </w:tcPr>
          <w:p w:rsidR="006975BC" w:rsidRPr="003F2B44" w:rsidRDefault="006975BC" w:rsidP="006975BC">
            <w:r>
              <w:t>18.2</w:t>
            </w:r>
          </w:p>
        </w:tc>
        <w:tc>
          <w:tcPr>
            <w:tcW w:w="966" w:type="pct"/>
          </w:tcPr>
          <w:p w:rsidR="006975BC" w:rsidRPr="003F2B44" w:rsidRDefault="006975BC" w:rsidP="006975BC"/>
        </w:tc>
        <w:tc>
          <w:tcPr>
            <w:tcW w:w="966" w:type="pct"/>
          </w:tcPr>
          <w:p w:rsidR="006975BC" w:rsidRPr="003F2B44" w:rsidRDefault="006975BC" w:rsidP="006975BC"/>
        </w:tc>
        <w:tc>
          <w:tcPr>
            <w:tcW w:w="966" w:type="pct"/>
          </w:tcPr>
          <w:p w:rsidR="006975BC" w:rsidRPr="003F2B44" w:rsidRDefault="006975BC" w:rsidP="006975BC">
            <w:r>
              <w:t>Review Status = Denied</w:t>
            </w:r>
          </w:p>
        </w:tc>
        <w:tc>
          <w:tcPr>
            <w:tcW w:w="966" w:type="pct"/>
          </w:tcPr>
          <w:p w:rsidR="006975BC" w:rsidRDefault="006975BC" w:rsidP="006975BC">
            <w:r>
              <w:t>Application Status = Level 3 Review</w:t>
            </w:r>
          </w:p>
          <w:p w:rsidR="006975BC" w:rsidRDefault="006975BC" w:rsidP="006975BC">
            <w:r>
              <w:t>Generates Level 3 Review - Review Queue</w:t>
            </w:r>
          </w:p>
          <w:p w:rsidR="006975BC" w:rsidRDefault="006975BC" w:rsidP="006975BC">
            <w:r>
              <w:t>Indicator on Application that Appeal letter needs to be mailed (BG Report)</w:t>
            </w:r>
          </w:p>
          <w:p w:rsidR="006975BC" w:rsidRPr="003F2B44" w:rsidRDefault="006975BC" w:rsidP="006975BC">
            <w:r>
              <w:t>Generates email notification to Applicant</w:t>
            </w:r>
          </w:p>
        </w:tc>
        <w:tc>
          <w:tcPr>
            <w:tcW w:w="966" w:type="pct"/>
          </w:tcPr>
          <w:p w:rsidR="006975BC" w:rsidRPr="003F2B44" w:rsidRDefault="006975BC" w:rsidP="00A67244"/>
        </w:tc>
      </w:tr>
      <w:tr w:rsidR="006975BC" w:rsidRPr="003F2B44" w:rsidTr="00741D2A">
        <w:tc>
          <w:tcPr>
            <w:tcW w:w="170" w:type="pct"/>
          </w:tcPr>
          <w:p w:rsidR="006975BC" w:rsidRPr="003F2B44" w:rsidRDefault="006975BC" w:rsidP="006975BC">
            <w:r>
              <w:t>18.3</w:t>
            </w:r>
          </w:p>
        </w:tc>
        <w:tc>
          <w:tcPr>
            <w:tcW w:w="966" w:type="pct"/>
          </w:tcPr>
          <w:p w:rsidR="006975BC" w:rsidRPr="003F2B44" w:rsidRDefault="006975BC" w:rsidP="006975BC"/>
        </w:tc>
        <w:tc>
          <w:tcPr>
            <w:tcW w:w="966" w:type="pct"/>
          </w:tcPr>
          <w:p w:rsidR="006975BC" w:rsidRPr="003F2B44" w:rsidRDefault="006975BC" w:rsidP="006975BC"/>
        </w:tc>
        <w:tc>
          <w:tcPr>
            <w:tcW w:w="966" w:type="pct"/>
          </w:tcPr>
          <w:p w:rsidR="006975BC" w:rsidRPr="003F2B44" w:rsidRDefault="006975BC" w:rsidP="006975BC">
            <w:r>
              <w:t>Review Status = Approved</w:t>
            </w:r>
          </w:p>
        </w:tc>
        <w:tc>
          <w:tcPr>
            <w:tcW w:w="966" w:type="pct"/>
          </w:tcPr>
          <w:p w:rsidR="006975BC" w:rsidRDefault="006975BC" w:rsidP="006975BC">
            <w:r>
              <w:t>Based on answers to Application Questions, system may generate</w:t>
            </w:r>
          </w:p>
          <w:p w:rsidR="006975BC" w:rsidRDefault="006975BC" w:rsidP="006975BC">
            <w:r>
              <w:t>Generates Compliance Review</w:t>
            </w:r>
          </w:p>
          <w:p w:rsidR="006975BC" w:rsidRDefault="006975BC" w:rsidP="006975BC">
            <w:r>
              <w:t>Assigned to the Review Queue</w:t>
            </w:r>
          </w:p>
          <w:p w:rsidR="006975BC" w:rsidRDefault="006975BC" w:rsidP="006975BC"/>
          <w:p w:rsidR="006975BC" w:rsidRDefault="006975BC" w:rsidP="006975BC">
            <w:r>
              <w:t>OR</w:t>
            </w:r>
          </w:p>
          <w:p w:rsidR="006975BC" w:rsidRDefault="006975BC" w:rsidP="006975BC"/>
          <w:p w:rsidR="006975BC" w:rsidRDefault="006975BC" w:rsidP="006975BC">
            <w:r>
              <w:t>Generates ABD Level 1 Review</w:t>
            </w:r>
          </w:p>
          <w:p w:rsidR="006975BC" w:rsidRDefault="006975BC" w:rsidP="006975BC">
            <w:r>
              <w:t xml:space="preserve">Review assigned to the Review Queue </w:t>
            </w:r>
          </w:p>
          <w:p w:rsidR="006975BC" w:rsidRDefault="006975BC" w:rsidP="006975BC">
            <w:r>
              <w:t>Application Status = Level 1 Review</w:t>
            </w:r>
          </w:p>
        </w:tc>
        <w:tc>
          <w:tcPr>
            <w:tcW w:w="966" w:type="pct"/>
          </w:tcPr>
          <w:p w:rsidR="006975BC" w:rsidRPr="003F2B44" w:rsidRDefault="006975BC" w:rsidP="006975BC"/>
        </w:tc>
      </w:tr>
      <w:tr w:rsidR="006975BC" w:rsidRPr="003F2B44" w:rsidTr="00741D2A">
        <w:tc>
          <w:tcPr>
            <w:tcW w:w="5000" w:type="pct"/>
            <w:gridSpan w:val="6"/>
          </w:tcPr>
          <w:p w:rsidR="006975BC" w:rsidRPr="003F2B44" w:rsidRDefault="006975BC" w:rsidP="006975BC">
            <w:r>
              <w:rPr>
                <w:b/>
              </w:rPr>
              <w:lastRenderedPageBreak/>
              <w:t>Compliance Review</w:t>
            </w:r>
          </w:p>
        </w:tc>
      </w:tr>
      <w:tr w:rsidR="006975BC" w:rsidRPr="003F2B44" w:rsidTr="00741D2A">
        <w:tc>
          <w:tcPr>
            <w:tcW w:w="170" w:type="pct"/>
          </w:tcPr>
          <w:p w:rsidR="006975BC" w:rsidRPr="003F2B44" w:rsidRDefault="006975BC" w:rsidP="006975BC">
            <w:r>
              <w:t>19</w:t>
            </w:r>
          </w:p>
        </w:tc>
        <w:tc>
          <w:tcPr>
            <w:tcW w:w="966" w:type="pct"/>
          </w:tcPr>
          <w:p w:rsidR="006975BC" w:rsidRPr="003F2B44" w:rsidRDefault="006975BC" w:rsidP="006975BC"/>
        </w:tc>
        <w:tc>
          <w:tcPr>
            <w:tcW w:w="966" w:type="pct"/>
          </w:tcPr>
          <w:p w:rsidR="006975BC" w:rsidRDefault="006975BC" w:rsidP="006975BC">
            <w:r>
              <w:t>View Application Review Queue</w:t>
            </w:r>
          </w:p>
          <w:p w:rsidR="006975BC" w:rsidRDefault="006975BC" w:rsidP="006975BC">
            <w:pPr>
              <w:rPr>
                <w:ins w:id="8" w:author="Cam, Jeffrey [ABD]" w:date="2016-10-28T15:27:00Z"/>
              </w:rPr>
            </w:pPr>
            <w:r>
              <w:t>Assigns Review to the appropriate ABD Compliance person</w:t>
            </w:r>
          </w:p>
          <w:p w:rsidR="00F54363" w:rsidRDefault="00F54363" w:rsidP="00F54363">
            <w:ins w:id="9" w:author="Cam, Jeffrey [ABD]" w:date="2016-10-28T15:29:00Z">
              <w:r>
                <w:t xml:space="preserve">Compliance Officers 1 and 2 should be able to access </w:t>
              </w:r>
            </w:ins>
            <w:ins w:id="10" w:author="Cam, Jeffrey [ABD]" w:date="2016-10-28T15:34:00Z">
              <w:r>
                <w:t xml:space="preserve">the entire </w:t>
              </w:r>
            </w:ins>
            <w:ins w:id="11" w:author="Cam, Jeffrey [ABD]" w:date="2016-10-28T15:27:00Z">
              <w:r>
                <w:t>Compliance Review queue</w:t>
              </w:r>
            </w:ins>
            <w:ins w:id="12" w:author="Cam, Jeffrey [ABD]" w:date="2016-10-28T15:34:00Z">
              <w:r>
                <w:t>.   Assigning of reviews will be done manually by manager</w:t>
              </w:r>
            </w:ins>
          </w:p>
        </w:tc>
        <w:tc>
          <w:tcPr>
            <w:tcW w:w="966" w:type="pct"/>
          </w:tcPr>
          <w:p w:rsidR="006975BC" w:rsidRDefault="006975BC" w:rsidP="006975BC"/>
        </w:tc>
        <w:tc>
          <w:tcPr>
            <w:tcW w:w="966" w:type="pct"/>
          </w:tcPr>
          <w:p w:rsidR="006975BC" w:rsidRDefault="006975BC" w:rsidP="006975BC">
            <w:pPr>
              <w:rPr>
                <w:ins w:id="13" w:author="Cam, Jeffrey [ABD]" w:date="2016-10-28T15:35:00Z"/>
              </w:rPr>
            </w:pPr>
            <w:r w:rsidRPr="00F54363">
              <w:t>Generates email notification to the person assigned to the Review</w:t>
            </w:r>
          </w:p>
          <w:p w:rsidR="00F54363" w:rsidRDefault="00F54363" w:rsidP="006975BC">
            <w:ins w:id="14" w:author="Cam, Jeffrey [ABD]" w:date="2016-10-28T15:35:00Z">
              <w:r>
                <w:t>Not necessary if compliance officers 1 and 2 have access to the queue.</w:t>
              </w:r>
            </w:ins>
          </w:p>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r>
              <w:t>20</w:t>
            </w:r>
          </w:p>
        </w:tc>
        <w:tc>
          <w:tcPr>
            <w:tcW w:w="966" w:type="pct"/>
          </w:tcPr>
          <w:p w:rsidR="006975BC" w:rsidRPr="003F2B44" w:rsidRDefault="006975BC" w:rsidP="006975BC"/>
        </w:tc>
        <w:tc>
          <w:tcPr>
            <w:tcW w:w="966" w:type="pct"/>
          </w:tcPr>
          <w:p w:rsidR="006975BC" w:rsidRDefault="006975BC" w:rsidP="006975BC">
            <w:r>
              <w:t>Reviews Application details and Submissions</w:t>
            </w:r>
          </w:p>
        </w:tc>
        <w:tc>
          <w:tcPr>
            <w:tcW w:w="966" w:type="pct"/>
          </w:tcPr>
          <w:p w:rsidR="006975BC" w:rsidRDefault="006975BC" w:rsidP="006975BC"/>
        </w:tc>
        <w:tc>
          <w:tcPr>
            <w:tcW w:w="966" w:type="pct"/>
          </w:tcPr>
          <w:p w:rsidR="006975BC" w:rsidRDefault="006975BC" w:rsidP="006975BC"/>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r>
              <w:t>21</w:t>
            </w:r>
          </w:p>
        </w:tc>
        <w:tc>
          <w:tcPr>
            <w:tcW w:w="966" w:type="pct"/>
          </w:tcPr>
          <w:p w:rsidR="006975BC" w:rsidRPr="003F2B44" w:rsidRDefault="006975BC" w:rsidP="006975BC"/>
        </w:tc>
        <w:tc>
          <w:tcPr>
            <w:tcW w:w="966" w:type="pct"/>
          </w:tcPr>
          <w:p w:rsidR="006975BC" w:rsidRDefault="006975BC" w:rsidP="006975BC">
            <w:r>
              <w:t xml:space="preserve">Updates Review Status </w:t>
            </w:r>
          </w:p>
          <w:p w:rsidR="006975BC" w:rsidRDefault="006975BC" w:rsidP="006975BC">
            <w:r>
              <w:t>Enters Comments:</w:t>
            </w:r>
          </w:p>
        </w:tc>
        <w:tc>
          <w:tcPr>
            <w:tcW w:w="966" w:type="pct"/>
          </w:tcPr>
          <w:p w:rsidR="006975BC" w:rsidRDefault="006975BC" w:rsidP="006975BC"/>
        </w:tc>
        <w:tc>
          <w:tcPr>
            <w:tcW w:w="966" w:type="pct"/>
          </w:tcPr>
          <w:p w:rsidR="006975BC" w:rsidRDefault="006975BC" w:rsidP="006975BC"/>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r>
              <w:t>21.1</w:t>
            </w:r>
          </w:p>
        </w:tc>
        <w:tc>
          <w:tcPr>
            <w:tcW w:w="966" w:type="pct"/>
          </w:tcPr>
          <w:p w:rsidR="006975BC" w:rsidRPr="003F2B44" w:rsidRDefault="006975BC" w:rsidP="006975BC"/>
        </w:tc>
        <w:tc>
          <w:tcPr>
            <w:tcW w:w="966" w:type="pct"/>
          </w:tcPr>
          <w:p w:rsidR="006975BC" w:rsidRDefault="006975BC" w:rsidP="006975BC">
            <w:r>
              <w:t xml:space="preserve">Status = Additional Information Required </w:t>
            </w:r>
          </w:p>
        </w:tc>
        <w:tc>
          <w:tcPr>
            <w:tcW w:w="966" w:type="pct"/>
          </w:tcPr>
          <w:p w:rsidR="006975BC" w:rsidRDefault="006975BC" w:rsidP="006975BC"/>
        </w:tc>
        <w:tc>
          <w:tcPr>
            <w:tcW w:w="966" w:type="pct"/>
          </w:tcPr>
          <w:p w:rsidR="006975BC" w:rsidRDefault="006975BC" w:rsidP="006975BC">
            <w:r>
              <w:t>Generates email to Applicant</w:t>
            </w:r>
          </w:p>
          <w:p w:rsidR="006975BC" w:rsidRDefault="006975BC" w:rsidP="006975BC">
            <w:r>
              <w:t>Additional Documents Submission Generated.</w:t>
            </w:r>
          </w:p>
          <w:p w:rsidR="006975BC" w:rsidRDefault="006975BC" w:rsidP="006975BC">
            <w:r>
              <w:t>Applicant can go to the portal and upload submissions.</w:t>
            </w:r>
          </w:p>
          <w:p w:rsidR="006975BC" w:rsidRDefault="006975BC" w:rsidP="006975BC">
            <w:r>
              <w:t>Once Applicant resubmits, Review generates and it assigned to the Review Queue.</w:t>
            </w:r>
          </w:p>
          <w:p w:rsidR="006975BC" w:rsidRDefault="006975BC" w:rsidP="006975BC">
            <w:r>
              <w:t>Application Status = Additional Information Required</w:t>
            </w:r>
          </w:p>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r>
              <w:t>21.2</w:t>
            </w:r>
          </w:p>
        </w:tc>
        <w:tc>
          <w:tcPr>
            <w:tcW w:w="966" w:type="pct"/>
          </w:tcPr>
          <w:p w:rsidR="006975BC" w:rsidRPr="003F2B44" w:rsidRDefault="006975BC" w:rsidP="006975BC"/>
        </w:tc>
        <w:tc>
          <w:tcPr>
            <w:tcW w:w="966" w:type="pct"/>
          </w:tcPr>
          <w:p w:rsidR="006975BC" w:rsidRDefault="006975BC" w:rsidP="006975BC">
            <w:r>
              <w:t>Status = Approved</w:t>
            </w:r>
          </w:p>
        </w:tc>
        <w:tc>
          <w:tcPr>
            <w:tcW w:w="966" w:type="pct"/>
          </w:tcPr>
          <w:p w:rsidR="006975BC" w:rsidRDefault="006975BC" w:rsidP="006975BC"/>
        </w:tc>
        <w:tc>
          <w:tcPr>
            <w:tcW w:w="966" w:type="pct"/>
          </w:tcPr>
          <w:p w:rsidR="006975BC" w:rsidRPr="00392169" w:rsidRDefault="006975BC" w:rsidP="006975BC">
            <w:pPr>
              <w:rPr>
                <w:color w:val="FF0000"/>
              </w:rPr>
            </w:pPr>
            <w:r w:rsidRPr="00392169">
              <w:rPr>
                <w:highlight w:val="yellow"/>
              </w:rPr>
              <w:t>Generates a Review for the next level of Approval (Dram Shop)</w:t>
            </w:r>
            <w:r w:rsidR="00392169">
              <w:t xml:space="preserve"> </w:t>
            </w:r>
            <w:r w:rsidR="00392169">
              <w:rPr>
                <w:color w:val="FF0000"/>
              </w:rPr>
              <w:t>Dram shop should already be approved if approved by LA</w:t>
            </w:r>
            <w:r w:rsidR="0049310A">
              <w:rPr>
                <w:color w:val="FF0000"/>
              </w:rPr>
              <w:t>.  Should go to ABD Level 1 Review</w:t>
            </w:r>
          </w:p>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r>
              <w:t>21.3</w:t>
            </w:r>
          </w:p>
        </w:tc>
        <w:tc>
          <w:tcPr>
            <w:tcW w:w="966" w:type="pct"/>
          </w:tcPr>
          <w:p w:rsidR="006975BC" w:rsidRPr="003F2B44" w:rsidRDefault="006975BC" w:rsidP="006975BC"/>
        </w:tc>
        <w:tc>
          <w:tcPr>
            <w:tcW w:w="966" w:type="pct"/>
          </w:tcPr>
          <w:p w:rsidR="006975BC" w:rsidRDefault="006975BC" w:rsidP="006975BC">
            <w:r>
              <w:t>Status = Denied</w:t>
            </w:r>
          </w:p>
        </w:tc>
        <w:tc>
          <w:tcPr>
            <w:tcW w:w="966" w:type="pct"/>
          </w:tcPr>
          <w:p w:rsidR="006975BC" w:rsidRDefault="006975BC" w:rsidP="006975BC"/>
        </w:tc>
        <w:tc>
          <w:tcPr>
            <w:tcW w:w="966" w:type="pct"/>
          </w:tcPr>
          <w:p w:rsidR="006975BC" w:rsidRDefault="006975BC" w:rsidP="006975BC">
            <w:r>
              <w:t>Generates ABD Level 3 Review</w:t>
            </w:r>
          </w:p>
          <w:p w:rsidR="006975BC" w:rsidRDefault="006975BC" w:rsidP="006975BC">
            <w:r>
              <w:t>Assigned to the Review Queue</w:t>
            </w:r>
          </w:p>
          <w:p w:rsidR="006975BC" w:rsidRDefault="006975BC" w:rsidP="006975BC"/>
        </w:tc>
        <w:tc>
          <w:tcPr>
            <w:tcW w:w="966" w:type="pct"/>
          </w:tcPr>
          <w:p w:rsidR="006975BC" w:rsidRPr="003F2B44" w:rsidRDefault="006975BC" w:rsidP="006975BC">
            <w:r>
              <w:t>Only Level 3 can Deny the Application.</w:t>
            </w:r>
          </w:p>
        </w:tc>
      </w:tr>
      <w:tr w:rsidR="006975BC" w:rsidRPr="003F2B44" w:rsidTr="00741D2A">
        <w:tc>
          <w:tcPr>
            <w:tcW w:w="5000" w:type="pct"/>
            <w:gridSpan w:val="6"/>
          </w:tcPr>
          <w:p w:rsidR="006975BC" w:rsidRPr="003F2B44" w:rsidRDefault="006975BC" w:rsidP="006975BC">
            <w:r>
              <w:rPr>
                <w:b/>
              </w:rPr>
              <w:t>ABD Review</w:t>
            </w:r>
          </w:p>
        </w:tc>
      </w:tr>
      <w:tr w:rsidR="006975BC" w:rsidRPr="003F2B44" w:rsidTr="00741D2A">
        <w:tc>
          <w:tcPr>
            <w:tcW w:w="170" w:type="pct"/>
          </w:tcPr>
          <w:p w:rsidR="006975BC" w:rsidRPr="003F2B44" w:rsidRDefault="006975BC" w:rsidP="006975BC">
            <w:r>
              <w:t>22</w:t>
            </w:r>
          </w:p>
        </w:tc>
        <w:tc>
          <w:tcPr>
            <w:tcW w:w="966" w:type="pct"/>
          </w:tcPr>
          <w:p w:rsidR="006975BC" w:rsidRPr="003F2B44" w:rsidRDefault="006975BC" w:rsidP="006975BC"/>
        </w:tc>
        <w:tc>
          <w:tcPr>
            <w:tcW w:w="966" w:type="pct"/>
          </w:tcPr>
          <w:p w:rsidR="006975BC" w:rsidRDefault="006975BC" w:rsidP="006975BC">
            <w:r>
              <w:t>View Application Review Queue</w:t>
            </w:r>
          </w:p>
          <w:p w:rsidR="006975BC" w:rsidRDefault="006975BC" w:rsidP="006975BC">
            <w:r>
              <w:t>Assigns Review to the appropriate ABD staff member</w:t>
            </w:r>
          </w:p>
        </w:tc>
        <w:tc>
          <w:tcPr>
            <w:tcW w:w="966" w:type="pct"/>
          </w:tcPr>
          <w:p w:rsidR="006975BC" w:rsidRPr="003F2B44" w:rsidRDefault="006975BC" w:rsidP="006975BC">
            <w:pPr>
              <w:pStyle w:val="ListParagraph"/>
              <w:ind w:left="288"/>
            </w:pPr>
          </w:p>
        </w:tc>
        <w:tc>
          <w:tcPr>
            <w:tcW w:w="966" w:type="pct"/>
          </w:tcPr>
          <w:p w:rsidR="006975BC" w:rsidRDefault="006975BC" w:rsidP="006975BC">
            <w:r>
              <w:t>Generates email notification to the person assigned to the Review</w:t>
            </w:r>
          </w:p>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r>
              <w:t>23</w:t>
            </w:r>
          </w:p>
        </w:tc>
        <w:tc>
          <w:tcPr>
            <w:tcW w:w="966" w:type="pct"/>
          </w:tcPr>
          <w:p w:rsidR="006975BC" w:rsidRPr="003F2B44" w:rsidRDefault="006975BC" w:rsidP="006975BC"/>
        </w:tc>
        <w:tc>
          <w:tcPr>
            <w:tcW w:w="966" w:type="pct"/>
          </w:tcPr>
          <w:p w:rsidR="006975BC" w:rsidRDefault="006975BC" w:rsidP="006975BC">
            <w:r>
              <w:t xml:space="preserve">Reviews Application details and </w:t>
            </w:r>
            <w:r>
              <w:lastRenderedPageBreak/>
              <w:t>Submissions</w:t>
            </w:r>
          </w:p>
          <w:p w:rsidR="006975BC" w:rsidRPr="003F2B44" w:rsidRDefault="006975BC" w:rsidP="006975BC">
            <w:r>
              <w:t>Makes updates where needed. E.g. Enter Bond # &amp; Effective Date</w:t>
            </w:r>
          </w:p>
        </w:tc>
        <w:tc>
          <w:tcPr>
            <w:tcW w:w="966" w:type="pct"/>
          </w:tcPr>
          <w:p w:rsidR="006975BC" w:rsidRPr="003F2B44" w:rsidRDefault="006975BC" w:rsidP="006975BC">
            <w:pPr>
              <w:pStyle w:val="ListParagraph"/>
              <w:ind w:left="288"/>
            </w:pPr>
          </w:p>
        </w:tc>
        <w:tc>
          <w:tcPr>
            <w:tcW w:w="966" w:type="pct"/>
          </w:tcPr>
          <w:p w:rsidR="006975BC" w:rsidRDefault="006975BC" w:rsidP="006975BC"/>
          <w:p w:rsidR="006975BC" w:rsidRPr="003F2B44" w:rsidRDefault="006975BC" w:rsidP="006975BC"/>
        </w:tc>
        <w:tc>
          <w:tcPr>
            <w:tcW w:w="966" w:type="pct"/>
          </w:tcPr>
          <w:p w:rsidR="006975BC" w:rsidRPr="003F2B44" w:rsidRDefault="006975BC" w:rsidP="006975BC"/>
        </w:tc>
      </w:tr>
      <w:tr w:rsidR="006975BC" w:rsidRPr="003F2B44" w:rsidTr="00741D2A">
        <w:tc>
          <w:tcPr>
            <w:tcW w:w="170" w:type="pct"/>
          </w:tcPr>
          <w:p w:rsidR="006975BC" w:rsidRPr="003F2B44" w:rsidRDefault="006975BC" w:rsidP="006975BC">
            <w:r>
              <w:t>24</w:t>
            </w:r>
          </w:p>
        </w:tc>
        <w:tc>
          <w:tcPr>
            <w:tcW w:w="966" w:type="pct"/>
          </w:tcPr>
          <w:p w:rsidR="006975BC" w:rsidRPr="003F2B44" w:rsidRDefault="006975BC" w:rsidP="006975BC"/>
        </w:tc>
        <w:tc>
          <w:tcPr>
            <w:tcW w:w="966" w:type="pct"/>
          </w:tcPr>
          <w:p w:rsidR="006975BC" w:rsidRDefault="006975BC" w:rsidP="006975BC">
            <w:r>
              <w:t xml:space="preserve">Updates Review Status </w:t>
            </w:r>
          </w:p>
          <w:p w:rsidR="006975BC" w:rsidRDefault="006975BC" w:rsidP="006975BC">
            <w:r>
              <w:t>Enters Comments:</w:t>
            </w:r>
          </w:p>
        </w:tc>
        <w:tc>
          <w:tcPr>
            <w:tcW w:w="966" w:type="pct"/>
          </w:tcPr>
          <w:p w:rsidR="006975BC" w:rsidRPr="003F2B44" w:rsidRDefault="006975BC" w:rsidP="006975BC"/>
        </w:tc>
        <w:tc>
          <w:tcPr>
            <w:tcW w:w="966" w:type="pct"/>
          </w:tcPr>
          <w:p w:rsidR="006975BC" w:rsidRDefault="006975BC" w:rsidP="006975BC"/>
        </w:tc>
        <w:tc>
          <w:tcPr>
            <w:tcW w:w="966" w:type="pct"/>
          </w:tcPr>
          <w:p w:rsidR="006975BC" w:rsidRDefault="006975BC" w:rsidP="006975BC"/>
        </w:tc>
      </w:tr>
      <w:tr w:rsidR="006975BC" w:rsidRPr="003F2B44" w:rsidTr="00741D2A">
        <w:tc>
          <w:tcPr>
            <w:tcW w:w="170" w:type="pct"/>
          </w:tcPr>
          <w:p w:rsidR="006975BC" w:rsidRPr="003F2B44" w:rsidRDefault="006975BC" w:rsidP="006975BC">
            <w:r>
              <w:t>24.1</w:t>
            </w:r>
          </w:p>
        </w:tc>
        <w:tc>
          <w:tcPr>
            <w:tcW w:w="966" w:type="pct"/>
          </w:tcPr>
          <w:p w:rsidR="006975BC" w:rsidRPr="003F2B44" w:rsidRDefault="006975BC" w:rsidP="006975BC"/>
        </w:tc>
        <w:tc>
          <w:tcPr>
            <w:tcW w:w="966" w:type="pct"/>
          </w:tcPr>
          <w:p w:rsidR="006975BC" w:rsidRDefault="006975BC" w:rsidP="006975BC">
            <w:r>
              <w:t>Status = Additional Information Required</w:t>
            </w:r>
          </w:p>
        </w:tc>
        <w:tc>
          <w:tcPr>
            <w:tcW w:w="966" w:type="pct"/>
          </w:tcPr>
          <w:p w:rsidR="006975BC" w:rsidRPr="003F2B44" w:rsidRDefault="006975BC" w:rsidP="006975BC"/>
        </w:tc>
        <w:tc>
          <w:tcPr>
            <w:tcW w:w="966" w:type="pct"/>
          </w:tcPr>
          <w:p w:rsidR="006975BC" w:rsidRDefault="006975BC" w:rsidP="006975BC">
            <w:r>
              <w:t>Generates email to Applicant</w:t>
            </w:r>
          </w:p>
          <w:p w:rsidR="006975BC" w:rsidRDefault="006975BC" w:rsidP="006975BC">
            <w:r>
              <w:t>Additional Documents Submission Generated.</w:t>
            </w:r>
          </w:p>
          <w:p w:rsidR="006975BC" w:rsidRDefault="006975BC" w:rsidP="006975BC">
            <w:r>
              <w:t>Applicant can go to the portal and upload submissions.</w:t>
            </w:r>
          </w:p>
          <w:p w:rsidR="006975BC" w:rsidRDefault="006975BC" w:rsidP="006975BC">
            <w:r w:rsidRPr="00D97670">
              <w:t>Once Applicant resubmits, Review generates and it assigned to the Review Queue.</w:t>
            </w:r>
          </w:p>
          <w:p w:rsidR="006975BC" w:rsidRDefault="006975BC" w:rsidP="006975BC">
            <w:r>
              <w:t>Application Status = Additional Information Required</w:t>
            </w:r>
          </w:p>
        </w:tc>
        <w:tc>
          <w:tcPr>
            <w:tcW w:w="966" w:type="pct"/>
          </w:tcPr>
          <w:p w:rsidR="006975BC" w:rsidRDefault="006975BC" w:rsidP="006975BC">
            <w:r>
              <w:t xml:space="preserve"> </w:t>
            </w:r>
          </w:p>
        </w:tc>
      </w:tr>
      <w:tr w:rsidR="006975BC" w:rsidRPr="003F2B44" w:rsidTr="00741D2A">
        <w:tc>
          <w:tcPr>
            <w:tcW w:w="170" w:type="pct"/>
          </w:tcPr>
          <w:p w:rsidR="006975BC" w:rsidRPr="003F2B44" w:rsidRDefault="006975BC" w:rsidP="006975BC">
            <w:r>
              <w:t>24.2</w:t>
            </w:r>
          </w:p>
        </w:tc>
        <w:tc>
          <w:tcPr>
            <w:tcW w:w="966" w:type="pct"/>
          </w:tcPr>
          <w:p w:rsidR="006975BC" w:rsidRPr="003F2B44" w:rsidRDefault="006975BC" w:rsidP="006975BC"/>
        </w:tc>
        <w:tc>
          <w:tcPr>
            <w:tcW w:w="966" w:type="pct"/>
          </w:tcPr>
          <w:p w:rsidR="006975BC" w:rsidRPr="003F2B44" w:rsidRDefault="006975BC" w:rsidP="006975BC">
            <w:r>
              <w:t>Status = ABD Level 2 or ABD Level 3</w:t>
            </w:r>
          </w:p>
        </w:tc>
        <w:tc>
          <w:tcPr>
            <w:tcW w:w="966" w:type="pct"/>
          </w:tcPr>
          <w:p w:rsidR="006975BC" w:rsidRPr="003F2B44" w:rsidRDefault="006975BC" w:rsidP="006975BC"/>
        </w:tc>
        <w:tc>
          <w:tcPr>
            <w:tcW w:w="966" w:type="pct"/>
          </w:tcPr>
          <w:p w:rsidR="006975BC" w:rsidRDefault="006975BC" w:rsidP="006975BC">
            <w:r>
              <w:t>Generates an ABD Level 2 or 3 Review</w:t>
            </w:r>
          </w:p>
          <w:p w:rsidR="006975BC" w:rsidRDefault="006975BC" w:rsidP="006975BC">
            <w:r>
              <w:t xml:space="preserve">Application Status = </w:t>
            </w:r>
            <w:r w:rsidRPr="00AC18BE">
              <w:t>ABD Review</w:t>
            </w:r>
          </w:p>
          <w:p w:rsidR="006975BC" w:rsidRPr="003F2B44" w:rsidRDefault="006975BC" w:rsidP="006975BC"/>
        </w:tc>
        <w:tc>
          <w:tcPr>
            <w:tcW w:w="966" w:type="pct"/>
          </w:tcPr>
          <w:p w:rsidR="006975BC" w:rsidRDefault="006975BC" w:rsidP="006975BC">
            <w:r>
              <w:t>Level 1 Reviewer assigns Level 2 or 3 Review to the appropriate ABD Staff member</w:t>
            </w:r>
          </w:p>
          <w:p w:rsidR="006975BC" w:rsidRPr="003F2B44" w:rsidRDefault="006975BC" w:rsidP="006975BC">
            <w:r>
              <w:t>(Level 2 &amp; 3 Reviews will loop through the same Review process)</w:t>
            </w:r>
          </w:p>
        </w:tc>
      </w:tr>
      <w:tr w:rsidR="006975BC" w:rsidRPr="003F2B44" w:rsidTr="00741D2A">
        <w:tc>
          <w:tcPr>
            <w:tcW w:w="170" w:type="pct"/>
          </w:tcPr>
          <w:p w:rsidR="006975BC" w:rsidRPr="003F2B44" w:rsidRDefault="006975BC" w:rsidP="006975BC">
            <w:r>
              <w:t>24.3</w:t>
            </w:r>
          </w:p>
        </w:tc>
        <w:tc>
          <w:tcPr>
            <w:tcW w:w="966" w:type="pct"/>
          </w:tcPr>
          <w:p w:rsidR="006975BC" w:rsidRPr="003F2B44" w:rsidRDefault="006975BC" w:rsidP="006975BC"/>
        </w:tc>
        <w:tc>
          <w:tcPr>
            <w:tcW w:w="966" w:type="pct"/>
          </w:tcPr>
          <w:p w:rsidR="006975BC" w:rsidRDefault="006975BC" w:rsidP="006975BC">
            <w:r>
              <w:t>Status = Denied (only level 3s deny)</w:t>
            </w:r>
          </w:p>
          <w:p w:rsidR="006975BC" w:rsidRPr="003F2B44" w:rsidRDefault="006975BC" w:rsidP="006975BC">
            <w:r>
              <w:t>Reason</w:t>
            </w:r>
          </w:p>
        </w:tc>
        <w:tc>
          <w:tcPr>
            <w:tcW w:w="966" w:type="pct"/>
          </w:tcPr>
          <w:p w:rsidR="006975BC" w:rsidRPr="003F2B44" w:rsidRDefault="006975BC" w:rsidP="006975BC"/>
        </w:tc>
        <w:tc>
          <w:tcPr>
            <w:tcW w:w="966" w:type="pct"/>
          </w:tcPr>
          <w:p w:rsidR="006975BC" w:rsidRDefault="006975BC" w:rsidP="006975BC">
            <w:r>
              <w:t xml:space="preserve">Application Status </w:t>
            </w:r>
            <w:r w:rsidRPr="00F6562C">
              <w:t xml:space="preserve">= Denied </w:t>
            </w:r>
          </w:p>
          <w:p w:rsidR="006975BC" w:rsidRDefault="006975BC" w:rsidP="006975BC">
            <w:r>
              <w:t>Generates email/letter notification to the Applicant with right to Appeal information</w:t>
            </w:r>
          </w:p>
          <w:p w:rsidR="006975BC" w:rsidRPr="003F2B44" w:rsidRDefault="006975BC" w:rsidP="006975BC">
            <w:r>
              <w:t>Generate internal email to Roles specified by ABD</w:t>
            </w:r>
          </w:p>
        </w:tc>
        <w:tc>
          <w:tcPr>
            <w:tcW w:w="966" w:type="pct"/>
          </w:tcPr>
          <w:p w:rsidR="006975BC" w:rsidRDefault="006975BC" w:rsidP="006975BC">
            <w:pPr>
              <w:rPr>
                <w:b/>
              </w:rPr>
            </w:pPr>
            <w:r w:rsidRPr="003F2B44">
              <w:t xml:space="preserve">The </w:t>
            </w:r>
            <w:r>
              <w:t>Application goes</w:t>
            </w:r>
            <w:r w:rsidRPr="003F2B44">
              <w:t xml:space="preserve"> to the </w:t>
            </w:r>
            <w:r w:rsidRPr="003F2B44">
              <w:rPr>
                <w:b/>
              </w:rPr>
              <w:t>Appeals Process</w:t>
            </w:r>
          </w:p>
          <w:p w:rsidR="006975BC" w:rsidRDefault="006975BC" w:rsidP="006975BC">
            <w:r>
              <w:t xml:space="preserve">ABD needs to </w:t>
            </w:r>
            <w:r w:rsidR="00935FC1">
              <w:t xml:space="preserve">manually </w:t>
            </w:r>
            <w:r>
              <w:t>mail letter to Applicant</w:t>
            </w:r>
          </w:p>
          <w:p w:rsidR="006975BC" w:rsidRPr="003F2B44" w:rsidRDefault="006975BC" w:rsidP="006975BC"/>
        </w:tc>
      </w:tr>
      <w:tr w:rsidR="006975BC" w:rsidRPr="003F2B44" w:rsidTr="00741D2A">
        <w:tc>
          <w:tcPr>
            <w:tcW w:w="170" w:type="pct"/>
          </w:tcPr>
          <w:p w:rsidR="006975BC" w:rsidRPr="003F2B44" w:rsidRDefault="006975BC" w:rsidP="006975BC">
            <w:r>
              <w:t>24.5</w:t>
            </w:r>
          </w:p>
        </w:tc>
        <w:tc>
          <w:tcPr>
            <w:tcW w:w="966" w:type="pct"/>
          </w:tcPr>
          <w:p w:rsidR="006975BC" w:rsidRPr="003F2B44" w:rsidRDefault="006975BC" w:rsidP="006975BC"/>
        </w:tc>
        <w:tc>
          <w:tcPr>
            <w:tcW w:w="966" w:type="pct"/>
          </w:tcPr>
          <w:p w:rsidR="006975BC" w:rsidRPr="003F2B44" w:rsidRDefault="006975BC" w:rsidP="006975BC">
            <w:r>
              <w:t>Status = Approved</w:t>
            </w:r>
          </w:p>
        </w:tc>
        <w:tc>
          <w:tcPr>
            <w:tcW w:w="966" w:type="pct"/>
          </w:tcPr>
          <w:p w:rsidR="006975BC" w:rsidRPr="003F2B44" w:rsidRDefault="006975BC" w:rsidP="006975BC">
            <w:pPr>
              <w:pStyle w:val="ListParagraph"/>
              <w:ind w:left="288"/>
            </w:pPr>
          </w:p>
        </w:tc>
        <w:tc>
          <w:tcPr>
            <w:tcW w:w="966" w:type="pct"/>
          </w:tcPr>
          <w:p w:rsidR="006975BC" w:rsidRDefault="006975BC" w:rsidP="006975BC">
            <w:r>
              <w:t>Generates License Sequence Number</w:t>
            </w:r>
          </w:p>
          <w:p w:rsidR="006975BC" w:rsidRDefault="006975BC" w:rsidP="006975BC">
            <w:r>
              <w:t>Generates License Certificate</w:t>
            </w:r>
          </w:p>
          <w:p w:rsidR="006975BC" w:rsidRDefault="006975BC" w:rsidP="006975BC">
            <w:r>
              <w:t>Generates email</w:t>
            </w:r>
            <w:r w:rsidR="004D4D5C">
              <w:t>/letter</w:t>
            </w:r>
            <w:r>
              <w:t xml:space="preserve"> to Applicant</w:t>
            </w:r>
            <w:r w:rsidR="004D4D5C">
              <w:t xml:space="preserve"> and LA (when not State)</w:t>
            </w:r>
          </w:p>
          <w:p w:rsidR="006975BC" w:rsidRDefault="006975BC" w:rsidP="006975BC">
            <w:r>
              <w:t>Application Status = Approved</w:t>
            </w:r>
          </w:p>
          <w:p w:rsidR="006975BC" w:rsidRPr="003F2B44" w:rsidRDefault="006975BC" w:rsidP="006975BC">
            <w:r>
              <w:t>License Status = Issued</w:t>
            </w:r>
          </w:p>
        </w:tc>
        <w:tc>
          <w:tcPr>
            <w:tcW w:w="966" w:type="pct"/>
          </w:tcPr>
          <w:p w:rsidR="006975BC" w:rsidRPr="003F2B44" w:rsidRDefault="006975BC" w:rsidP="006975BC">
            <w:r>
              <w:t>System to not Issue License if License Status = Timely Filed</w:t>
            </w:r>
          </w:p>
        </w:tc>
      </w:tr>
      <w:tr w:rsidR="006975BC" w:rsidRPr="003F2B44" w:rsidTr="00741D2A">
        <w:tc>
          <w:tcPr>
            <w:tcW w:w="170" w:type="pct"/>
          </w:tcPr>
          <w:p w:rsidR="006975BC" w:rsidRPr="003F2B44" w:rsidRDefault="006975BC" w:rsidP="006975BC">
            <w:r>
              <w:t>25</w:t>
            </w:r>
          </w:p>
        </w:tc>
        <w:tc>
          <w:tcPr>
            <w:tcW w:w="966" w:type="pct"/>
          </w:tcPr>
          <w:p w:rsidR="006975BC" w:rsidRPr="003F2B44" w:rsidRDefault="006975BC" w:rsidP="006975BC"/>
        </w:tc>
        <w:tc>
          <w:tcPr>
            <w:tcW w:w="966" w:type="pct"/>
          </w:tcPr>
          <w:p w:rsidR="006975BC" w:rsidRPr="0049310A" w:rsidRDefault="006975BC" w:rsidP="006975BC">
            <w:pPr>
              <w:rPr>
                <w:highlight w:val="yellow"/>
              </w:rPr>
            </w:pPr>
            <w:r w:rsidRPr="0049310A">
              <w:rPr>
                <w:highlight w:val="yellow"/>
              </w:rPr>
              <w:t>View Application Review Queue</w:t>
            </w:r>
          </w:p>
          <w:p w:rsidR="006975BC" w:rsidRPr="0049310A" w:rsidRDefault="006975BC" w:rsidP="006975BC">
            <w:pPr>
              <w:rPr>
                <w:color w:val="FF0000"/>
              </w:rPr>
            </w:pPr>
            <w:r w:rsidRPr="0049310A">
              <w:rPr>
                <w:highlight w:val="yellow"/>
              </w:rPr>
              <w:t>Assigns Review to the appropriate ABD staff member</w:t>
            </w:r>
            <w:r w:rsidR="0049310A">
              <w:t xml:space="preserve"> </w:t>
            </w:r>
            <w:r w:rsidR="0049310A">
              <w:rPr>
                <w:color w:val="FF0000"/>
              </w:rPr>
              <w:t xml:space="preserve">What review is </w:t>
            </w:r>
            <w:r w:rsidR="0049310A">
              <w:rPr>
                <w:color w:val="FF0000"/>
              </w:rPr>
              <w:lastRenderedPageBreak/>
              <w:t>this? If issued.</w:t>
            </w:r>
          </w:p>
        </w:tc>
        <w:tc>
          <w:tcPr>
            <w:tcW w:w="966" w:type="pct"/>
          </w:tcPr>
          <w:p w:rsidR="006975BC" w:rsidRPr="003F2B44" w:rsidRDefault="006975BC" w:rsidP="006975BC">
            <w:pPr>
              <w:pStyle w:val="ListParagraph"/>
              <w:ind w:left="288"/>
            </w:pPr>
          </w:p>
        </w:tc>
        <w:tc>
          <w:tcPr>
            <w:tcW w:w="966" w:type="pct"/>
          </w:tcPr>
          <w:p w:rsidR="006975BC" w:rsidRDefault="006975BC" w:rsidP="006975BC">
            <w:r>
              <w:t>Generates email notification to the person assigned to the Review</w:t>
            </w:r>
          </w:p>
        </w:tc>
        <w:tc>
          <w:tcPr>
            <w:tcW w:w="966" w:type="pct"/>
          </w:tcPr>
          <w:p w:rsidR="006975BC" w:rsidRPr="003F2B44" w:rsidRDefault="006975BC" w:rsidP="006975BC"/>
        </w:tc>
      </w:tr>
    </w:tbl>
    <w:p w:rsidR="00511D1C" w:rsidRDefault="00511D1C">
      <w:pPr>
        <w:rPr>
          <w:b/>
        </w:rPr>
      </w:pPr>
    </w:p>
    <w:p w:rsidR="00511D1C" w:rsidRDefault="00511D1C">
      <w:pPr>
        <w:rPr>
          <w:b/>
        </w:rPr>
      </w:pPr>
    </w:p>
    <w:p w:rsidR="00C35FC2" w:rsidRPr="0047155E" w:rsidRDefault="00C35FC2" w:rsidP="00C35FC2">
      <w:pPr>
        <w:pStyle w:val="Heading3"/>
        <w:rPr>
          <w:color w:val="FF0000"/>
        </w:rPr>
      </w:pPr>
      <w:bookmarkStart w:id="15" w:name="_Toc464209374"/>
      <w:r>
        <w:t xml:space="preserve">1.3 </w:t>
      </w:r>
      <w:r w:rsidRPr="00363AFC">
        <w:rPr>
          <w:u w:val="single"/>
        </w:rPr>
        <w:t>License Types</w:t>
      </w:r>
      <w:r>
        <w:rPr>
          <w:u w:val="single"/>
        </w:rPr>
        <w:t>:</w:t>
      </w:r>
      <w:r w:rsidR="00D13364">
        <w:t xml:space="preserve"> </w:t>
      </w:r>
      <w:r>
        <w:rPr>
          <w:u w:val="single"/>
        </w:rPr>
        <w:t xml:space="preserve"> </w:t>
      </w:r>
      <w:r>
        <w:t>LE</w:t>
      </w:r>
      <w:r w:rsidR="0052178A">
        <w:t>- no dram</w:t>
      </w:r>
      <w:r>
        <w:t>(Class E), LB(Class B</w:t>
      </w:r>
      <w:r w:rsidR="007D29F4">
        <w:t xml:space="preserve"> Liquor</w:t>
      </w:r>
      <w:r>
        <w:t>), L</w:t>
      </w:r>
      <w:r w:rsidR="007D29F4">
        <w:t>C</w:t>
      </w:r>
      <w:r>
        <w:t xml:space="preserve">(Class </w:t>
      </w:r>
      <w:r w:rsidR="007D29F4">
        <w:t>C Liquor), BW(Special Class C Liquor – Beer &amp; Wine), BB(Class B Beer- Includes wine coolers)</w:t>
      </w:r>
      <w:r w:rsidR="0052178A">
        <w:t>, (WB, WBN(No Dram))</w:t>
      </w:r>
      <w:bookmarkEnd w:id="15"/>
      <w:r w:rsidR="0047155E">
        <w:rPr>
          <w:color w:val="FF0000"/>
        </w:rPr>
        <w:t>, BC (class “C” beer permit)</w:t>
      </w:r>
    </w:p>
    <w:p w:rsidR="00346161" w:rsidRDefault="00346161" w:rsidP="00346161">
      <w:r>
        <w:t>Add On</w:t>
      </w:r>
      <w:r w:rsidR="00867378">
        <w:t xml:space="preserve"> </w:t>
      </w:r>
      <w:r>
        <w:t>s</w:t>
      </w:r>
      <w:r w:rsidR="00867378">
        <w:t>ub license</w:t>
      </w:r>
      <w:r>
        <w:t xml:space="preserve"> and Privileges are available for these license types and are based on the length of License.</w:t>
      </w:r>
    </w:p>
    <w:p w:rsidR="00C35FC2" w:rsidRDefault="00C35FC2" w:rsidP="00C35FC2"/>
    <w:tbl>
      <w:tblPr>
        <w:tblStyle w:val="TableGrid"/>
        <w:tblW w:w="5046" w:type="pct"/>
        <w:tblLook w:val="04A0" w:firstRow="1" w:lastRow="0" w:firstColumn="1" w:lastColumn="0" w:noHBand="0" w:noVBand="1"/>
      </w:tblPr>
      <w:tblGrid>
        <w:gridCol w:w="650"/>
        <w:gridCol w:w="3692"/>
        <w:gridCol w:w="3692"/>
        <w:gridCol w:w="3692"/>
        <w:gridCol w:w="3692"/>
        <w:gridCol w:w="3692"/>
      </w:tblGrid>
      <w:tr w:rsidR="00C35FC2" w:rsidRPr="0044663B" w:rsidTr="00EB0CE3">
        <w:tc>
          <w:tcPr>
            <w:tcW w:w="170" w:type="pct"/>
          </w:tcPr>
          <w:p w:rsidR="00C35FC2" w:rsidRPr="0044663B" w:rsidRDefault="00C35FC2" w:rsidP="00DC28D3">
            <w:pPr>
              <w:ind w:left="-90" w:right="-105"/>
              <w:rPr>
                <w:b/>
              </w:rPr>
            </w:pPr>
          </w:p>
        </w:tc>
        <w:tc>
          <w:tcPr>
            <w:tcW w:w="966" w:type="pct"/>
          </w:tcPr>
          <w:p w:rsidR="00C35FC2" w:rsidRPr="0044663B" w:rsidRDefault="00C35FC2" w:rsidP="00DC28D3">
            <w:pPr>
              <w:rPr>
                <w:b/>
              </w:rPr>
            </w:pPr>
            <w:r w:rsidRPr="0044663B">
              <w:rPr>
                <w:b/>
              </w:rPr>
              <w:t>Applicant</w:t>
            </w:r>
          </w:p>
        </w:tc>
        <w:tc>
          <w:tcPr>
            <w:tcW w:w="966" w:type="pct"/>
          </w:tcPr>
          <w:p w:rsidR="00C35FC2" w:rsidRPr="0044663B" w:rsidRDefault="00C35FC2" w:rsidP="00DC28D3">
            <w:pPr>
              <w:rPr>
                <w:b/>
              </w:rPr>
            </w:pPr>
            <w:r w:rsidRPr="0044663B">
              <w:rPr>
                <w:b/>
              </w:rPr>
              <w:t>Staff</w:t>
            </w:r>
          </w:p>
        </w:tc>
        <w:tc>
          <w:tcPr>
            <w:tcW w:w="966" w:type="pct"/>
          </w:tcPr>
          <w:p w:rsidR="00C35FC2" w:rsidRPr="00A224CE" w:rsidRDefault="00C35FC2" w:rsidP="00DC28D3">
            <w:pPr>
              <w:rPr>
                <w:b/>
              </w:rPr>
            </w:pPr>
            <w:r w:rsidRPr="00A224CE">
              <w:rPr>
                <w:b/>
              </w:rPr>
              <w:t>Other</w:t>
            </w:r>
          </w:p>
        </w:tc>
        <w:tc>
          <w:tcPr>
            <w:tcW w:w="966" w:type="pct"/>
          </w:tcPr>
          <w:p w:rsidR="00C35FC2" w:rsidRPr="00A224CE" w:rsidRDefault="00C35FC2" w:rsidP="00DC28D3">
            <w:pPr>
              <w:rPr>
                <w:b/>
              </w:rPr>
            </w:pPr>
            <w:r w:rsidRPr="00A224CE">
              <w:rPr>
                <w:b/>
              </w:rPr>
              <w:t>System</w:t>
            </w:r>
          </w:p>
        </w:tc>
        <w:tc>
          <w:tcPr>
            <w:tcW w:w="966" w:type="pct"/>
          </w:tcPr>
          <w:p w:rsidR="00C35FC2" w:rsidRPr="0044663B" w:rsidRDefault="00C35FC2" w:rsidP="00DC28D3">
            <w:pPr>
              <w:rPr>
                <w:b/>
              </w:rPr>
            </w:pPr>
            <w:r w:rsidRPr="0044663B">
              <w:rPr>
                <w:b/>
              </w:rPr>
              <w:t>Comments</w:t>
            </w:r>
          </w:p>
        </w:tc>
      </w:tr>
      <w:tr w:rsidR="00C35FC2" w:rsidRPr="003F2B44" w:rsidTr="00EB0CE3">
        <w:tc>
          <w:tcPr>
            <w:tcW w:w="170" w:type="pct"/>
          </w:tcPr>
          <w:p w:rsidR="00C35FC2" w:rsidRPr="003F2B44" w:rsidRDefault="00EB0CE3" w:rsidP="00DC28D3">
            <w:r>
              <w:t>1</w:t>
            </w:r>
          </w:p>
        </w:tc>
        <w:tc>
          <w:tcPr>
            <w:tcW w:w="966" w:type="pct"/>
          </w:tcPr>
          <w:p w:rsidR="00C35FC2" w:rsidRPr="003F2B44" w:rsidRDefault="00C35FC2" w:rsidP="00DC28D3">
            <w:r w:rsidRPr="003F2B44">
              <w:t xml:space="preserve">Creates online portal account </w:t>
            </w:r>
            <w:r w:rsidRPr="003F2B44">
              <w:br/>
              <w:t xml:space="preserve">(if it doesn’t exist yet). </w:t>
            </w:r>
          </w:p>
          <w:p w:rsidR="00C35FC2" w:rsidRPr="003F2B44" w:rsidRDefault="00C35FC2" w:rsidP="00DC28D3">
            <w:r w:rsidRPr="003F2B44">
              <w:t>Clicks to page for filing a New Application.</w:t>
            </w:r>
          </w:p>
          <w:p w:rsidR="00C35FC2" w:rsidRPr="003F2B44" w:rsidRDefault="00C35FC2" w:rsidP="00DC28D3"/>
        </w:tc>
        <w:tc>
          <w:tcPr>
            <w:tcW w:w="966" w:type="pct"/>
          </w:tcPr>
          <w:p w:rsidR="00C35FC2" w:rsidRPr="003F2B44" w:rsidRDefault="00C35FC2" w:rsidP="00DC28D3"/>
        </w:tc>
        <w:tc>
          <w:tcPr>
            <w:tcW w:w="966" w:type="pct"/>
          </w:tcPr>
          <w:p w:rsidR="00C35FC2" w:rsidRPr="003F2B44" w:rsidRDefault="00C35FC2" w:rsidP="00DC28D3">
            <w:pPr>
              <w:pStyle w:val="ListParagraph"/>
              <w:ind w:left="288"/>
            </w:pPr>
          </w:p>
        </w:tc>
        <w:tc>
          <w:tcPr>
            <w:tcW w:w="966" w:type="pct"/>
          </w:tcPr>
          <w:p w:rsidR="00C35FC2" w:rsidRPr="003F2B44" w:rsidRDefault="00C35FC2" w:rsidP="00DC28D3"/>
        </w:tc>
        <w:tc>
          <w:tcPr>
            <w:tcW w:w="966" w:type="pct"/>
          </w:tcPr>
          <w:p w:rsidR="00C35FC2" w:rsidRDefault="00C35FC2" w:rsidP="00DC28D3">
            <w:r w:rsidRPr="003F2B44">
              <w:t>No paper forms allowed. Online is the only method of application.</w:t>
            </w:r>
          </w:p>
          <w:p w:rsidR="007336EF" w:rsidRPr="003F2B44" w:rsidRDefault="007336EF" w:rsidP="00DC28D3">
            <w:r>
              <w:t>Need to be able to print an application at any point.  Does not include submissions.</w:t>
            </w:r>
          </w:p>
        </w:tc>
      </w:tr>
      <w:tr w:rsidR="00C35FC2" w:rsidRPr="003F2B44" w:rsidTr="00EB0CE3">
        <w:tc>
          <w:tcPr>
            <w:tcW w:w="170" w:type="pct"/>
          </w:tcPr>
          <w:p w:rsidR="00C35FC2" w:rsidRPr="003F2B44" w:rsidRDefault="00EB0CE3" w:rsidP="00DC28D3">
            <w:r>
              <w:t>2</w:t>
            </w:r>
          </w:p>
        </w:tc>
        <w:tc>
          <w:tcPr>
            <w:tcW w:w="966" w:type="pct"/>
          </w:tcPr>
          <w:p w:rsidR="00C35FC2" w:rsidRDefault="00C35FC2" w:rsidP="00DC28D3">
            <w:r w:rsidRPr="003F2B44">
              <w:t xml:space="preserve">Selects License Type </w:t>
            </w:r>
            <w:r w:rsidR="00956A29">
              <w:t>(LE, LB, LC, BW, BB</w:t>
            </w:r>
            <w:r w:rsidR="00A1186E">
              <w:rPr>
                <w:color w:val="FF0000"/>
              </w:rPr>
              <w:t>, WB, WBN</w:t>
            </w:r>
            <w:r w:rsidR="0047155E">
              <w:rPr>
                <w:color w:val="FF0000"/>
              </w:rPr>
              <w:t>, BC</w:t>
            </w:r>
            <w:r w:rsidR="00956A29">
              <w:t>)</w:t>
            </w:r>
          </w:p>
          <w:p w:rsidR="00956A29" w:rsidRPr="003F2B44" w:rsidRDefault="00956A29" w:rsidP="00DC28D3">
            <w:r>
              <w:t>Select License Length (12 Month, 8 Month, 6 Month, 14 Day, 5 Day)</w:t>
            </w:r>
          </w:p>
        </w:tc>
        <w:tc>
          <w:tcPr>
            <w:tcW w:w="966" w:type="pct"/>
          </w:tcPr>
          <w:p w:rsidR="00C35FC2" w:rsidRPr="003F2B44" w:rsidRDefault="00C35FC2" w:rsidP="00DC28D3"/>
        </w:tc>
        <w:tc>
          <w:tcPr>
            <w:tcW w:w="966" w:type="pct"/>
          </w:tcPr>
          <w:p w:rsidR="00C35FC2" w:rsidRPr="003F2B44" w:rsidRDefault="00C35FC2" w:rsidP="00DC28D3">
            <w:pPr>
              <w:pStyle w:val="ListParagraph"/>
              <w:ind w:left="288"/>
            </w:pPr>
          </w:p>
        </w:tc>
        <w:tc>
          <w:tcPr>
            <w:tcW w:w="966" w:type="pct"/>
          </w:tcPr>
          <w:p w:rsidR="00C35FC2" w:rsidRPr="003F2B44" w:rsidRDefault="00956A29" w:rsidP="00DC28D3">
            <w:r>
              <w:t xml:space="preserve">The License Type and Length will determine the </w:t>
            </w:r>
            <w:r w:rsidR="00FD051B">
              <w:t>Add On</w:t>
            </w:r>
            <w:r>
              <w:t>s and Privileges available for these license applications</w:t>
            </w:r>
          </w:p>
        </w:tc>
        <w:tc>
          <w:tcPr>
            <w:tcW w:w="966" w:type="pct"/>
          </w:tcPr>
          <w:p w:rsidR="00C35FC2" w:rsidRDefault="004410B4" w:rsidP="00DC28D3">
            <w:r>
              <w:t xml:space="preserve">Limitation – If Applicant had a 6 or 8 Month License that expired, there is a 2 month waiting period before they can reapply for a </w:t>
            </w:r>
            <w:r w:rsidR="0052178A">
              <w:t>6 or 8 month</w:t>
            </w:r>
            <w:r>
              <w:t xml:space="preserve"> </w:t>
            </w:r>
            <w:r w:rsidR="000F6B17">
              <w:t>L</w:t>
            </w:r>
            <w:r>
              <w:t>icense.</w:t>
            </w:r>
            <w:r w:rsidR="000F6B17">
              <w:t xml:space="preserve">  They can apply for a 5 or 14 day or </w:t>
            </w:r>
            <w:r w:rsidR="00305BC2">
              <w:t xml:space="preserve">a </w:t>
            </w:r>
            <w:r w:rsidR="000F6B17">
              <w:t>12 month license.</w:t>
            </w:r>
          </w:p>
          <w:p w:rsidR="004410B4" w:rsidRPr="003F2B44" w:rsidRDefault="004410B4" w:rsidP="00DC28D3"/>
        </w:tc>
      </w:tr>
      <w:tr w:rsidR="00C35FC2" w:rsidRPr="003F2B44" w:rsidTr="00EB0CE3">
        <w:tc>
          <w:tcPr>
            <w:tcW w:w="170" w:type="pct"/>
          </w:tcPr>
          <w:p w:rsidR="00C35FC2" w:rsidRPr="003F2B44" w:rsidRDefault="00EB0CE3" w:rsidP="00DC28D3">
            <w:r>
              <w:t>3</w:t>
            </w:r>
          </w:p>
        </w:tc>
        <w:tc>
          <w:tcPr>
            <w:tcW w:w="966" w:type="pct"/>
          </w:tcPr>
          <w:p w:rsidR="00C35FC2" w:rsidRPr="003F2B44" w:rsidRDefault="00C35FC2" w:rsidP="00DC28D3"/>
        </w:tc>
        <w:tc>
          <w:tcPr>
            <w:tcW w:w="966" w:type="pct"/>
          </w:tcPr>
          <w:p w:rsidR="00C35FC2" w:rsidRPr="003F2B44" w:rsidRDefault="00C35FC2" w:rsidP="00DC28D3"/>
        </w:tc>
        <w:tc>
          <w:tcPr>
            <w:tcW w:w="966" w:type="pct"/>
          </w:tcPr>
          <w:p w:rsidR="00C35FC2" w:rsidRPr="003F2B44" w:rsidRDefault="00C35FC2" w:rsidP="00DC28D3">
            <w:pPr>
              <w:pStyle w:val="ListParagraph"/>
              <w:ind w:left="288"/>
            </w:pPr>
          </w:p>
        </w:tc>
        <w:tc>
          <w:tcPr>
            <w:tcW w:w="966" w:type="pct"/>
          </w:tcPr>
          <w:p w:rsidR="00C35FC2" w:rsidRDefault="00C35FC2" w:rsidP="00DC28D3">
            <w:r w:rsidRPr="003F2B44">
              <w:t>Displays License Application based on the License Type selected</w:t>
            </w:r>
          </w:p>
          <w:p w:rsidR="00C35FC2" w:rsidRPr="003F2B44" w:rsidRDefault="00C35FC2" w:rsidP="00DC28D3">
            <w:r>
              <w:t>Privilege options based on License Type</w:t>
            </w:r>
          </w:p>
        </w:tc>
        <w:tc>
          <w:tcPr>
            <w:tcW w:w="966" w:type="pct"/>
          </w:tcPr>
          <w:p w:rsidR="00C35FC2" w:rsidRPr="003F2B44" w:rsidRDefault="00C35FC2" w:rsidP="00DC28D3"/>
        </w:tc>
      </w:tr>
      <w:tr w:rsidR="00E63888" w:rsidRPr="003F2B44" w:rsidTr="00EB0CE3">
        <w:tc>
          <w:tcPr>
            <w:tcW w:w="170" w:type="pct"/>
          </w:tcPr>
          <w:p w:rsidR="00E63888" w:rsidRPr="003F2B44" w:rsidRDefault="00EB0CE3" w:rsidP="00DC28D3">
            <w:r>
              <w:t>4</w:t>
            </w:r>
          </w:p>
        </w:tc>
        <w:tc>
          <w:tcPr>
            <w:tcW w:w="966" w:type="pct"/>
          </w:tcPr>
          <w:p w:rsidR="00E63888" w:rsidRDefault="00E63888" w:rsidP="00DC28D3">
            <w:r>
              <w:t>Select Add</w:t>
            </w:r>
            <w:r w:rsidR="00FC3E44">
              <w:t xml:space="preserve"> On</w:t>
            </w:r>
          </w:p>
        </w:tc>
        <w:tc>
          <w:tcPr>
            <w:tcW w:w="966" w:type="pct"/>
          </w:tcPr>
          <w:p w:rsidR="00E63888" w:rsidRPr="003F2B44" w:rsidRDefault="00E63888" w:rsidP="00DC28D3"/>
        </w:tc>
        <w:tc>
          <w:tcPr>
            <w:tcW w:w="966" w:type="pct"/>
          </w:tcPr>
          <w:p w:rsidR="00E63888" w:rsidRPr="003F2B44" w:rsidRDefault="00E63888" w:rsidP="00DC28D3">
            <w:pPr>
              <w:pStyle w:val="ListParagraph"/>
              <w:ind w:left="288"/>
            </w:pPr>
          </w:p>
        </w:tc>
        <w:tc>
          <w:tcPr>
            <w:tcW w:w="966" w:type="pct"/>
          </w:tcPr>
          <w:p w:rsidR="00E63888" w:rsidRDefault="00E63888" w:rsidP="00DC28D3"/>
        </w:tc>
        <w:tc>
          <w:tcPr>
            <w:tcW w:w="966" w:type="pct"/>
          </w:tcPr>
          <w:p w:rsidR="00E63888" w:rsidRDefault="00E635C2" w:rsidP="00DC28D3">
            <w:r>
              <w:t>Add On options based on Forms &amp; Data</w:t>
            </w:r>
          </w:p>
        </w:tc>
      </w:tr>
      <w:tr w:rsidR="004410B4" w:rsidRPr="003F2B44" w:rsidTr="00EB0CE3">
        <w:tc>
          <w:tcPr>
            <w:tcW w:w="170" w:type="pct"/>
          </w:tcPr>
          <w:p w:rsidR="004410B4" w:rsidRPr="003F2B44" w:rsidRDefault="00EB0CE3" w:rsidP="004410B4">
            <w:r>
              <w:t>5</w:t>
            </w:r>
          </w:p>
        </w:tc>
        <w:tc>
          <w:tcPr>
            <w:tcW w:w="966" w:type="pct"/>
          </w:tcPr>
          <w:p w:rsidR="004410B4" w:rsidRDefault="004410B4" w:rsidP="004410B4">
            <w:r>
              <w:t>Selects Privileges - Outdoor Service, Sunday Sales, Catering</w:t>
            </w:r>
          </w:p>
          <w:p w:rsidR="004410B4" w:rsidRDefault="004410B4" w:rsidP="004410B4">
            <w:r>
              <w:t>Any Temp privileges will be a separate Application</w:t>
            </w:r>
          </w:p>
          <w:p w:rsidR="004410B4" w:rsidRPr="0047155E" w:rsidRDefault="0047155E" w:rsidP="004410B4">
            <w:pPr>
              <w:rPr>
                <w:color w:val="FF0000"/>
              </w:rPr>
            </w:pPr>
            <w:r>
              <w:rPr>
                <w:color w:val="FF0000"/>
              </w:rPr>
              <w:t>(Per Forms and Data spreadsheet)</w:t>
            </w:r>
          </w:p>
        </w:tc>
        <w:tc>
          <w:tcPr>
            <w:tcW w:w="966" w:type="pct"/>
          </w:tcPr>
          <w:p w:rsidR="004410B4" w:rsidRPr="003F2B44" w:rsidRDefault="004410B4" w:rsidP="004410B4"/>
        </w:tc>
        <w:tc>
          <w:tcPr>
            <w:tcW w:w="966" w:type="pct"/>
          </w:tcPr>
          <w:p w:rsidR="004410B4" w:rsidRPr="003F2B44" w:rsidRDefault="004410B4" w:rsidP="004410B4">
            <w:pPr>
              <w:pStyle w:val="ListParagraph"/>
              <w:ind w:left="288"/>
            </w:pPr>
          </w:p>
        </w:tc>
        <w:tc>
          <w:tcPr>
            <w:tcW w:w="966" w:type="pct"/>
          </w:tcPr>
          <w:p w:rsidR="004410B4" w:rsidRDefault="004410B4" w:rsidP="004410B4">
            <w:r>
              <w:t>Generates Application APP-YY-xxxx</w:t>
            </w:r>
            <w:r w:rsidR="00C17FB6">
              <w:t>x</w:t>
            </w:r>
          </w:p>
          <w:p w:rsidR="004410B4" w:rsidRDefault="004410B4" w:rsidP="004410B4">
            <w:r>
              <w:t>Application Status = Pending</w:t>
            </w:r>
          </w:p>
          <w:p w:rsidR="004410B4" w:rsidRDefault="004410B4" w:rsidP="004410B4">
            <w:r>
              <w:t>Generates Submissions (Based on Forms &amp; Data Spreadsheet)</w:t>
            </w:r>
          </w:p>
        </w:tc>
        <w:tc>
          <w:tcPr>
            <w:tcW w:w="966" w:type="pct"/>
          </w:tcPr>
          <w:p w:rsidR="004410B4" w:rsidRPr="00E635C2" w:rsidRDefault="004410B4" w:rsidP="004410B4">
            <w:r w:rsidRPr="00E635C2">
              <w:t>Privileges based on Forms &amp; Data</w:t>
            </w:r>
          </w:p>
          <w:p w:rsidR="004410B4" w:rsidRPr="003F2B44" w:rsidRDefault="004410B4" w:rsidP="004410B4">
            <w:r>
              <w:t>Any Questions based on Privilege selected? (carry out needs Square Footage)</w:t>
            </w:r>
          </w:p>
        </w:tc>
      </w:tr>
      <w:tr w:rsidR="004410B4" w:rsidRPr="003F2B44" w:rsidTr="00EB0CE3">
        <w:tc>
          <w:tcPr>
            <w:tcW w:w="170" w:type="pct"/>
          </w:tcPr>
          <w:p w:rsidR="004410B4" w:rsidRPr="003F2B44" w:rsidRDefault="00EB0CE3" w:rsidP="004410B4">
            <w:r>
              <w:t>6</w:t>
            </w:r>
          </w:p>
        </w:tc>
        <w:tc>
          <w:tcPr>
            <w:tcW w:w="966" w:type="pct"/>
          </w:tcPr>
          <w:p w:rsidR="004410B4" w:rsidRPr="003F2B44" w:rsidRDefault="004410B4" w:rsidP="004410B4"/>
        </w:tc>
        <w:tc>
          <w:tcPr>
            <w:tcW w:w="966" w:type="pct"/>
          </w:tcPr>
          <w:p w:rsidR="004410B4" w:rsidRPr="003F2B44" w:rsidRDefault="004410B4" w:rsidP="004410B4"/>
        </w:tc>
        <w:tc>
          <w:tcPr>
            <w:tcW w:w="966" w:type="pct"/>
          </w:tcPr>
          <w:p w:rsidR="004410B4" w:rsidRPr="003F2B44" w:rsidRDefault="004410B4" w:rsidP="004410B4">
            <w:pPr>
              <w:pStyle w:val="ListParagraph"/>
              <w:ind w:left="288"/>
            </w:pPr>
          </w:p>
        </w:tc>
        <w:tc>
          <w:tcPr>
            <w:tcW w:w="966" w:type="pct"/>
          </w:tcPr>
          <w:p w:rsidR="004410B4" w:rsidRPr="003F2B44" w:rsidRDefault="004410B4" w:rsidP="004410B4">
            <w:r w:rsidRPr="003F2B44">
              <w:t xml:space="preserve">Prompt user to acknowledge that they </w:t>
            </w:r>
            <w:r w:rsidRPr="003F2B44">
              <w:lastRenderedPageBreak/>
              <w:t>must use ABD’s online portal or EDI for placing liquor orders</w:t>
            </w:r>
          </w:p>
        </w:tc>
        <w:tc>
          <w:tcPr>
            <w:tcW w:w="966" w:type="pct"/>
          </w:tcPr>
          <w:p w:rsidR="004410B4" w:rsidRPr="003F2B44" w:rsidRDefault="004410B4" w:rsidP="004410B4">
            <w:r>
              <w:lastRenderedPageBreak/>
              <w:t>(Only for New LEs)</w:t>
            </w:r>
          </w:p>
        </w:tc>
      </w:tr>
      <w:tr w:rsidR="004410B4" w:rsidRPr="003F2B44" w:rsidTr="00EB0CE3">
        <w:tc>
          <w:tcPr>
            <w:tcW w:w="170" w:type="pct"/>
          </w:tcPr>
          <w:p w:rsidR="004410B4" w:rsidRPr="003F2B44" w:rsidRDefault="00EB0CE3" w:rsidP="004410B4">
            <w:r>
              <w:t>7</w:t>
            </w:r>
          </w:p>
        </w:tc>
        <w:tc>
          <w:tcPr>
            <w:tcW w:w="966" w:type="pct"/>
          </w:tcPr>
          <w:p w:rsidR="004410B4" w:rsidRPr="003F2B44" w:rsidRDefault="004410B4" w:rsidP="004410B4">
            <w:r w:rsidRPr="003F2B44">
              <w:t>Acknowledges System prompt</w:t>
            </w:r>
          </w:p>
        </w:tc>
        <w:tc>
          <w:tcPr>
            <w:tcW w:w="966" w:type="pct"/>
          </w:tcPr>
          <w:p w:rsidR="004410B4" w:rsidRPr="003F2B44" w:rsidRDefault="004410B4" w:rsidP="004410B4"/>
        </w:tc>
        <w:tc>
          <w:tcPr>
            <w:tcW w:w="966" w:type="pct"/>
          </w:tcPr>
          <w:p w:rsidR="004410B4" w:rsidRPr="003F2B44" w:rsidRDefault="004410B4" w:rsidP="004410B4">
            <w:pPr>
              <w:pStyle w:val="ListParagraph"/>
              <w:ind w:left="288"/>
            </w:pPr>
          </w:p>
        </w:tc>
        <w:tc>
          <w:tcPr>
            <w:tcW w:w="966" w:type="pct"/>
          </w:tcPr>
          <w:p w:rsidR="004410B4" w:rsidRPr="003F2B44" w:rsidRDefault="004410B4" w:rsidP="004410B4">
            <w:pPr>
              <w:pStyle w:val="ListParagraph"/>
              <w:ind w:left="216"/>
            </w:pPr>
          </w:p>
        </w:tc>
        <w:tc>
          <w:tcPr>
            <w:tcW w:w="966" w:type="pct"/>
          </w:tcPr>
          <w:p w:rsidR="004410B4" w:rsidRPr="003F2B44" w:rsidRDefault="004410B4" w:rsidP="004410B4">
            <w:r>
              <w:t>(Only for New LEs)</w:t>
            </w:r>
          </w:p>
        </w:tc>
      </w:tr>
      <w:tr w:rsidR="004410B4" w:rsidRPr="003F2B44" w:rsidTr="00EB0CE3">
        <w:tc>
          <w:tcPr>
            <w:tcW w:w="170" w:type="pct"/>
          </w:tcPr>
          <w:p w:rsidR="004410B4" w:rsidRPr="003F2B44" w:rsidRDefault="00EB0CE3" w:rsidP="004410B4">
            <w:r>
              <w:t>8</w:t>
            </w:r>
          </w:p>
        </w:tc>
        <w:tc>
          <w:tcPr>
            <w:tcW w:w="966" w:type="pct"/>
          </w:tcPr>
          <w:p w:rsidR="004410B4" w:rsidRPr="003F2B44" w:rsidRDefault="004410B4" w:rsidP="004410B4">
            <w:r>
              <w:t>Completes Owner Information (multiple owners can be added)</w:t>
            </w:r>
          </w:p>
        </w:tc>
        <w:tc>
          <w:tcPr>
            <w:tcW w:w="966" w:type="pct"/>
          </w:tcPr>
          <w:p w:rsidR="004410B4" w:rsidRPr="003F2B44" w:rsidRDefault="004410B4" w:rsidP="004410B4"/>
        </w:tc>
        <w:tc>
          <w:tcPr>
            <w:tcW w:w="966" w:type="pct"/>
          </w:tcPr>
          <w:p w:rsidR="004410B4" w:rsidRPr="003F2B44" w:rsidRDefault="004410B4" w:rsidP="004410B4">
            <w:pPr>
              <w:pStyle w:val="ListParagraph"/>
              <w:ind w:left="288"/>
            </w:pPr>
          </w:p>
        </w:tc>
        <w:tc>
          <w:tcPr>
            <w:tcW w:w="966" w:type="pct"/>
          </w:tcPr>
          <w:p w:rsidR="004410B4" w:rsidRDefault="004410B4" w:rsidP="004410B4"/>
        </w:tc>
        <w:tc>
          <w:tcPr>
            <w:tcW w:w="966" w:type="pct"/>
          </w:tcPr>
          <w:p w:rsidR="004410B4" w:rsidRPr="003F2B44" w:rsidRDefault="004410B4" w:rsidP="004410B4"/>
        </w:tc>
      </w:tr>
      <w:tr w:rsidR="004410B4" w:rsidRPr="003F2B44" w:rsidTr="00EB0CE3">
        <w:tc>
          <w:tcPr>
            <w:tcW w:w="170" w:type="pct"/>
          </w:tcPr>
          <w:p w:rsidR="004410B4" w:rsidRPr="003F2B44" w:rsidRDefault="00EB0CE3" w:rsidP="004410B4">
            <w:r>
              <w:t>9</w:t>
            </w:r>
          </w:p>
        </w:tc>
        <w:tc>
          <w:tcPr>
            <w:tcW w:w="966" w:type="pct"/>
          </w:tcPr>
          <w:p w:rsidR="004410B4" w:rsidRPr="003F2B44" w:rsidRDefault="004410B4" w:rsidP="004410B4">
            <w:r w:rsidRPr="003F2B44">
              <w:t>Completes Application form</w:t>
            </w:r>
          </w:p>
        </w:tc>
        <w:tc>
          <w:tcPr>
            <w:tcW w:w="966" w:type="pct"/>
          </w:tcPr>
          <w:p w:rsidR="004410B4" w:rsidRPr="003F2B44" w:rsidRDefault="004410B4" w:rsidP="004410B4"/>
        </w:tc>
        <w:tc>
          <w:tcPr>
            <w:tcW w:w="966" w:type="pct"/>
          </w:tcPr>
          <w:p w:rsidR="004410B4" w:rsidRPr="003F2B44" w:rsidRDefault="004410B4" w:rsidP="004410B4">
            <w:pPr>
              <w:pStyle w:val="ListParagraph"/>
              <w:ind w:left="288"/>
            </w:pPr>
          </w:p>
        </w:tc>
        <w:tc>
          <w:tcPr>
            <w:tcW w:w="966" w:type="pct"/>
          </w:tcPr>
          <w:p w:rsidR="004410B4" w:rsidRDefault="004410B4" w:rsidP="004410B4">
            <w:r>
              <w:t>Application Status = Pending</w:t>
            </w:r>
          </w:p>
          <w:p w:rsidR="00330C46" w:rsidRDefault="00330C46" w:rsidP="00330C46">
            <w:r>
              <w:t>Generates Submissions based on License Type &amp; Privileges selected (Based on Forms &amp; Data Spreadsheet)</w:t>
            </w:r>
          </w:p>
          <w:p w:rsidR="004410B4" w:rsidRPr="003F2B44" w:rsidRDefault="00330C46" w:rsidP="00330C46">
            <w:r>
              <w:t>Based on answers to Application Questions, system may generate Compliance Review</w:t>
            </w:r>
          </w:p>
        </w:tc>
        <w:tc>
          <w:tcPr>
            <w:tcW w:w="966" w:type="pct"/>
          </w:tcPr>
          <w:p w:rsidR="004410B4" w:rsidRPr="003F2B44" w:rsidRDefault="004410B4" w:rsidP="004410B4">
            <w:r>
              <w:t>Verify submissions for Privileges</w:t>
            </w:r>
          </w:p>
        </w:tc>
      </w:tr>
      <w:tr w:rsidR="004410B4" w:rsidRPr="003F2B44" w:rsidTr="00EB0CE3">
        <w:tc>
          <w:tcPr>
            <w:tcW w:w="170" w:type="pct"/>
          </w:tcPr>
          <w:p w:rsidR="004410B4" w:rsidRPr="003F2B44" w:rsidRDefault="00EB0CE3" w:rsidP="004410B4">
            <w:r>
              <w:t>10</w:t>
            </w:r>
          </w:p>
        </w:tc>
        <w:tc>
          <w:tcPr>
            <w:tcW w:w="966" w:type="pct"/>
          </w:tcPr>
          <w:p w:rsidR="004410B4" w:rsidRDefault="004410B4" w:rsidP="004410B4">
            <w:r>
              <w:t>Selects Dram Shop</w:t>
            </w:r>
          </w:p>
          <w:p w:rsidR="004410B4" w:rsidRDefault="004410B4" w:rsidP="004410B4">
            <w:r>
              <w:t>Select Bond Company</w:t>
            </w:r>
          </w:p>
          <w:p w:rsidR="00A81869" w:rsidRPr="00A81869" w:rsidRDefault="00A81869" w:rsidP="004410B4">
            <w:pPr>
              <w:rPr>
                <w:color w:val="FF0000"/>
              </w:rPr>
            </w:pPr>
            <w:r>
              <w:rPr>
                <w:color w:val="FF0000"/>
              </w:rPr>
              <w:t>(Per Forms and Data spreadsheet)</w:t>
            </w:r>
          </w:p>
        </w:tc>
        <w:tc>
          <w:tcPr>
            <w:tcW w:w="966" w:type="pct"/>
          </w:tcPr>
          <w:p w:rsidR="004410B4" w:rsidRPr="003F2B44" w:rsidRDefault="004410B4" w:rsidP="004410B4">
            <w:pPr>
              <w:rPr>
                <w:i/>
              </w:rPr>
            </w:pPr>
          </w:p>
        </w:tc>
        <w:tc>
          <w:tcPr>
            <w:tcW w:w="966" w:type="pct"/>
          </w:tcPr>
          <w:p w:rsidR="004410B4" w:rsidRPr="003F2B44" w:rsidRDefault="004410B4" w:rsidP="004410B4">
            <w:pPr>
              <w:pStyle w:val="ListParagraph"/>
              <w:ind w:left="288"/>
            </w:pPr>
          </w:p>
        </w:tc>
        <w:tc>
          <w:tcPr>
            <w:tcW w:w="966" w:type="pct"/>
          </w:tcPr>
          <w:p w:rsidR="004410B4" w:rsidRDefault="004410B4" w:rsidP="004410B4"/>
        </w:tc>
        <w:tc>
          <w:tcPr>
            <w:tcW w:w="966" w:type="pct"/>
          </w:tcPr>
          <w:p w:rsidR="004410B4" w:rsidRDefault="004410B4" w:rsidP="004410B4">
            <w:r>
              <w:t xml:space="preserve">Dram shop can be updated by Applicant if they have select the wrong one. When </w:t>
            </w:r>
            <w:r w:rsidR="00330C46">
              <w:t xml:space="preserve">application </w:t>
            </w:r>
            <w:r>
              <w:t xml:space="preserve">status </w:t>
            </w:r>
            <w:r w:rsidR="00330C46">
              <w:t xml:space="preserve">= </w:t>
            </w:r>
            <w:r>
              <w:t>Dram</w:t>
            </w:r>
            <w:r w:rsidR="00330C46">
              <w:t xml:space="preserve"> Review</w:t>
            </w:r>
            <w:r>
              <w:t>.</w:t>
            </w:r>
          </w:p>
          <w:p w:rsidR="004410B4" w:rsidRDefault="004410B4" w:rsidP="004410B4"/>
          <w:p w:rsidR="004410B4" w:rsidRDefault="004410B4" w:rsidP="004410B4">
            <w:r>
              <w:t>Dram Shops will be stored in the system with an email address</w:t>
            </w:r>
          </w:p>
        </w:tc>
      </w:tr>
      <w:tr w:rsidR="004410B4" w:rsidRPr="003F2B44" w:rsidTr="00EB0CE3">
        <w:tc>
          <w:tcPr>
            <w:tcW w:w="170" w:type="pct"/>
          </w:tcPr>
          <w:p w:rsidR="004410B4" w:rsidRPr="003F2B44" w:rsidRDefault="00EB0CE3" w:rsidP="004410B4">
            <w:r>
              <w:t>11</w:t>
            </w:r>
          </w:p>
        </w:tc>
        <w:tc>
          <w:tcPr>
            <w:tcW w:w="966" w:type="pct"/>
          </w:tcPr>
          <w:p w:rsidR="004410B4" w:rsidRPr="003F2B44" w:rsidRDefault="004410B4" w:rsidP="004410B4">
            <w:r>
              <w:t>Selects Local Authority</w:t>
            </w:r>
          </w:p>
        </w:tc>
        <w:tc>
          <w:tcPr>
            <w:tcW w:w="966" w:type="pct"/>
          </w:tcPr>
          <w:p w:rsidR="004410B4" w:rsidRPr="003F2B44" w:rsidRDefault="004410B4" w:rsidP="004410B4">
            <w:pPr>
              <w:rPr>
                <w:i/>
              </w:rPr>
            </w:pPr>
          </w:p>
        </w:tc>
        <w:tc>
          <w:tcPr>
            <w:tcW w:w="966" w:type="pct"/>
          </w:tcPr>
          <w:p w:rsidR="004410B4" w:rsidRPr="003F2B44" w:rsidRDefault="004410B4" w:rsidP="004410B4">
            <w:pPr>
              <w:pStyle w:val="ListParagraph"/>
              <w:ind w:left="288"/>
            </w:pPr>
          </w:p>
        </w:tc>
        <w:tc>
          <w:tcPr>
            <w:tcW w:w="966" w:type="pct"/>
          </w:tcPr>
          <w:p w:rsidR="004410B4" w:rsidRDefault="004410B4" w:rsidP="004410B4">
            <w:r>
              <w:t>In Portal, if user enters/select</w:t>
            </w:r>
            <w:r w:rsidR="006B27BE">
              <w:t>s City, system will default or l</w:t>
            </w:r>
            <w:r>
              <w:t>ist</w:t>
            </w:r>
            <w:r w:rsidR="006B27BE">
              <w:t xml:space="preserve"> LA options </w:t>
            </w:r>
          </w:p>
        </w:tc>
        <w:tc>
          <w:tcPr>
            <w:tcW w:w="966" w:type="pct"/>
          </w:tcPr>
          <w:p w:rsidR="004410B4" w:rsidRDefault="004410B4" w:rsidP="004410B4">
            <w:r>
              <w:t>Local Authority will be stored in the system with an email address</w:t>
            </w:r>
          </w:p>
        </w:tc>
      </w:tr>
      <w:tr w:rsidR="009355D0" w:rsidRPr="003F2B44" w:rsidTr="00EB0CE3">
        <w:tc>
          <w:tcPr>
            <w:tcW w:w="170" w:type="pct"/>
          </w:tcPr>
          <w:p w:rsidR="009355D0" w:rsidRDefault="006975BC" w:rsidP="004410B4">
            <w:r>
              <w:t>12</w:t>
            </w:r>
          </w:p>
        </w:tc>
        <w:tc>
          <w:tcPr>
            <w:tcW w:w="966" w:type="pct"/>
          </w:tcPr>
          <w:p w:rsidR="009355D0" w:rsidRDefault="009355D0" w:rsidP="004410B4">
            <w:r>
              <w:t>Link to print document for Notary (</w:t>
            </w:r>
            <w:r w:rsidR="006975BC">
              <w:t>applicant</w:t>
            </w:r>
            <w:r>
              <w:t xml:space="preserve"> will sign and upload as a submission)</w:t>
            </w:r>
          </w:p>
        </w:tc>
        <w:tc>
          <w:tcPr>
            <w:tcW w:w="966" w:type="pct"/>
          </w:tcPr>
          <w:p w:rsidR="009355D0" w:rsidRPr="003F2B44" w:rsidRDefault="009355D0" w:rsidP="004410B4"/>
        </w:tc>
        <w:tc>
          <w:tcPr>
            <w:tcW w:w="966" w:type="pct"/>
          </w:tcPr>
          <w:p w:rsidR="009355D0" w:rsidRPr="003F2B44" w:rsidRDefault="009355D0" w:rsidP="004410B4">
            <w:pPr>
              <w:pStyle w:val="ListParagraph"/>
              <w:ind w:left="288"/>
            </w:pPr>
          </w:p>
        </w:tc>
        <w:tc>
          <w:tcPr>
            <w:tcW w:w="966" w:type="pct"/>
          </w:tcPr>
          <w:p w:rsidR="009355D0" w:rsidRDefault="009355D0" w:rsidP="004410B4"/>
        </w:tc>
        <w:tc>
          <w:tcPr>
            <w:tcW w:w="966" w:type="pct"/>
          </w:tcPr>
          <w:p w:rsidR="009355D0" w:rsidRPr="003F2B44" w:rsidRDefault="009355D0" w:rsidP="004410B4"/>
        </w:tc>
      </w:tr>
      <w:tr w:rsidR="004410B4" w:rsidRPr="003F2B44" w:rsidTr="00EB0CE3">
        <w:tc>
          <w:tcPr>
            <w:tcW w:w="170" w:type="pct"/>
          </w:tcPr>
          <w:p w:rsidR="004410B4" w:rsidRPr="003F2B44" w:rsidRDefault="006975BC" w:rsidP="004410B4">
            <w:r>
              <w:t>13</w:t>
            </w:r>
          </w:p>
        </w:tc>
        <w:tc>
          <w:tcPr>
            <w:tcW w:w="966" w:type="pct"/>
          </w:tcPr>
          <w:p w:rsidR="004410B4" w:rsidRPr="003F2B44" w:rsidRDefault="004410B4" w:rsidP="004410B4">
            <w:r>
              <w:t>Uploads Submissions</w:t>
            </w:r>
          </w:p>
        </w:tc>
        <w:tc>
          <w:tcPr>
            <w:tcW w:w="966" w:type="pct"/>
          </w:tcPr>
          <w:p w:rsidR="004410B4" w:rsidRPr="003F2B44" w:rsidRDefault="004410B4" w:rsidP="004410B4"/>
        </w:tc>
        <w:tc>
          <w:tcPr>
            <w:tcW w:w="966" w:type="pct"/>
          </w:tcPr>
          <w:p w:rsidR="004410B4" w:rsidRPr="003F2B44" w:rsidRDefault="004410B4" w:rsidP="004410B4">
            <w:pPr>
              <w:pStyle w:val="ListParagraph"/>
              <w:ind w:left="288"/>
            </w:pPr>
          </w:p>
        </w:tc>
        <w:tc>
          <w:tcPr>
            <w:tcW w:w="966" w:type="pct"/>
          </w:tcPr>
          <w:p w:rsidR="004410B4" w:rsidRPr="003F2B44" w:rsidRDefault="006B27BE" w:rsidP="004410B4">
            <w:r>
              <w:t>Saves Documents</w:t>
            </w:r>
          </w:p>
        </w:tc>
        <w:tc>
          <w:tcPr>
            <w:tcW w:w="966" w:type="pct"/>
          </w:tcPr>
          <w:p w:rsidR="004410B4" w:rsidRPr="003F2B44" w:rsidRDefault="004410B4" w:rsidP="004410B4"/>
        </w:tc>
      </w:tr>
      <w:tr w:rsidR="004410B4" w:rsidRPr="003F2B44" w:rsidTr="00EB0CE3">
        <w:tc>
          <w:tcPr>
            <w:tcW w:w="170" w:type="pct"/>
          </w:tcPr>
          <w:p w:rsidR="004410B4" w:rsidRPr="003F2B44" w:rsidRDefault="006975BC" w:rsidP="004410B4">
            <w:r>
              <w:t>14</w:t>
            </w:r>
          </w:p>
        </w:tc>
        <w:tc>
          <w:tcPr>
            <w:tcW w:w="966" w:type="pct"/>
          </w:tcPr>
          <w:p w:rsidR="004410B4" w:rsidRPr="003F2B44" w:rsidRDefault="004410B4" w:rsidP="009355D0">
            <w:r w:rsidRPr="003F2B44">
              <w:t>Attests</w:t>
            </w:r>
            <w:r w:rsidR="006B27BE">
              <w:t xml:space="preserve"> </w:t>
            </w:r>
          </w:p>
        </w:tc>
        <w:tc>
          <w:tcPr>
            <w:tcW w:w="966" w:type="pct"/>
          </w:tcPr>
          <w:p w:rsidR="004410B4" w:rsidRPr="003F2B44" w:rsidRDefault="004410B4" w:rsidP="004410B4">
            <w:pPr>
              <w:rPr>
                <w:i/>
              </w:rPr>
            </w:pPr>
          </w:p>
        </w:tc>
        <w:tc>
          <w:tcPr>
            <w:tcW w:w="966" w:type="pct"/>
          </w:tcPr>
          <w:p w:rsidR="004410B4" w:rsidRPr="003F2B44" w:rsidRDefault="004410B4" w:rsidP="004410B4">
            <w:pPr>
              <w:pStyle w:val="ListParagraph"/>
              <w:ind w:left="288"/>
            </w:pPr>
          </w:p>
        </w:tc>
        <w:tc>
          <w:tcPr>
            <w:tcW w:w="966" w:type="pct"/>
          </w:tcPr>
          <w:p w:rsidR="004410B4" w:rsidRDefault="004410B4" w:rsidP="004410B4">
            <w:r>
              <w:t>Application Status = In Progress</w:t>
            </w:r>
          </w:p>
          <w:p w:rsidR="004410B4" w:rsidRPr="003F2B44" w:rsidRDefault="004410B4" w:rsidP="004410B4">
            <w:r>
              <w:t>Generates Fees based on License Type &amp; Privilege (city population, club members, veterans’ org)</w:t>
            </w:r>
          </w:p>
        </w:tc>
        <w:tc>
          <w:tcPr>
            <w:tcW w:w="966" w:type="pct"/>
          </w:tcPr>
          <w:p w:rsidR="004410B4" w:rsidRDefault="004410B4" w:rsidP="004410B4">
            <w:r>
              <w:t>Fees based on Fee Schedule</w:t>
            </w:r>
          </w:p>
          <w:p w:rsidR="004410B4" w:rsidRDefault="004410B4" w:rsidP="004410B4">
            <w:r>
              <w:t>Fees need to be split ABD/LA</w:t>
            </w:r>
          </w:p>
          <w:p w:rsidR="00FF4FF2" w:rsidRPr="003F2B44" w:rsidRDefault="00FF4FF2" w:rsidP="004410B4"/>
        </w:tc>
      </w:tr>
      <w:tr w:rsidR="004410B4" w:rsidRPr="003F2B44" w:rsidTr="00EB0CE3">
        <w:tc>
          <w:tcPr>
            <w:tcW w:w="170" w:type="pct"/>
          </w:tcPr>
          <w:p w:rsidR="004410B4" w:rsidRPr="003F2B44" w:rsidRDefault="006975BC" w:rsidP="004410B4">
            <w:r>
              <w:t>15</w:t>
            </w:r>
          </w:p>
        </w:tc>
        <w:tc>
          <w:tcPr>
            <w:tcW w:w="966" w:type="pct"/>
          </w:tcPr>
          <w:p w:rsidR="004410B4" w:rsidRPr="003F2B44" w:rsidRDefault="004410B4" w:rsidP="004410B4">
            <w:r w:rsidRPr="003F2B44">
              <w:t>Pays Fees</w:t>
            </w:r>
          </w:p>
        </w:tc>
        <w:tc>
          <w:tcPr>
            <w:tcW w:w="966" w:type="pct"/>
          </w:tcPr>
          <w:p w:rsidR="004410B4" w:rsidRPr="003F2B44" w:rsidRDefault="004410B4" w:rsidP="004410B4">
            <w:pPr>
              <w:rPr>
                <w:i/>
              </w:rPr>
            </w:pPr>
          </w:p>
        </w:tc>
        <w:tc>
          <w:tcPr>
            <w:tcW w:w="966" w:type="pct"/>
          </w:tcPr>
          <w:p w:rsidR="004410B4" w:rsidRPr="003F2B44" w:rsidRDefault="004410B4" w:rsidP="004410B4">
            <w:pPr>
              <w:pStyle w:val="ListParagraph"/>
              <w:ind w:left="288"/>
            </w:pPr>
          </w:p>
        </w:tc>
        <w:tc>
          <w:tcPr>
            <w:tcW w:w="966" w:type="pct"/>
          </w:tcPr>
          <w:p w:rsidR="00F066FB" w:rsidRDefault="00F066FB" w:rsidP="00A143DE">
            <w:r>
              <w:t>G</w:t>
            </w:r>
            <w:r w:rsidR="00A143DE">
              <w:t>enerate</w:t>
            </w:r>
            <w:r>
              <w:t xml:space="preserve"> email to ABD and</w:t>
            </w:r>
            <w:r w:rsidR="00AD7C5A" w:rsidRPr="00AD7C5A">
              <w:t xml:space="preserve"> LA notifying them Application was Submitted</w:t>
            </w:r>
            <w:r w:rsidR="00FF4FF2" w:rsidRPr="00AD7C5A">
              <w:t xml:space="preserve"> </w:t>
            </w:r>
          </w:p>
          <w:p w:rsidR="00F066FB" w:rsidRDefault="00F066FB" w:rsidP="00A143DE"/>
          <w:p w:rsidR="001530A3" w:rsidRDefault="00F066FB" w:rsidP="00A143DE">
            <w:r>
              <w:t xml:space="preserve">Based on Answer to Application Questions, system may generate </w:t>
            </w:r>
            <w:r w:rsidR="001530A3" w:rsidRPr="00AD7C5A">
              <w:lastRenderedPageBreak/>
              <w:t xml:space="preserve">Compliance Review after Dram and LA Review. </w:t>
            </w:r>
          </w:p>
          <w:p w:rsidR="00A143DE" w:rsidRDefault="00A143DE" w:rsidP="00A143DE"/>
          <w:p w:rsidR="004410B4" w:rsidRPr="00A81869" w:rsidRDefault="004410B4" w:rsidP="004410B4">
            <w:pPr>
              <w:rPr>
                <w:color w:val="FF0000"/>
              </w:rPr>
            </w:pPr>
            <w:r>
              <w:t>Generates Dram Shop Review</w:t>
            </w:r>
          </w:p>
          <w:p w:rsidR="004410B4" w:rsidRPr="00A81869" w:rsidRDefault="004410B4" w:rsidP="004410B4">
            <w:pPr>
              <w:rPr>
                <w:color w:val="FF0000"/>
              </w:rPr>
            </w:pPr>
            <w:r>
              <w:t>Application Status = Dram Review</w:t>
            </w:r>
            <w:r w:rsidR="00A81869">
              <w:t xml:space="preserve"> </w:t>
            </w:r>
          </w:p>
          <w:p w:rsidR="004410B4" w:rsidRDefault="004410B4" w:rsidP="004410B4">
            <w:r>
              <w:t>Generates email to Dram selected</w:t>
            </w:r>
          </w:p>
          <w:p w:rsidR="00F066FB" w:rsidRDefault="00F066FB" w:rsidP="004410B4">
            <w:r>
              <w:t>Review linked to Dram selected</w:t>
            </w:r>
          </w:p>
          <w:p w:rsidR="009355D0" w:rsidRPr="00A81869" w:rsidRDefault="00A81869" w:rsidP="004410B4">
            <w:pPr>
              <w:rPr>
                <w:color w:val="FF0000"/>
              </w:rPr>
            </w:pPr>
            <w:r>
              <w:rPr>
                <w:color w:val="FF0000"/>
              </w:rPr>
              <w:t>(Not all above license types have dram, per the Forms and Data spreadsheet)</w:t>
            </w:r>
          </w:p>
          <w:p w:rsidR="004410B4" w:rsidRPr="003F2B44" w:rsidRDefault="004410B4" w:rsidP="00C16F38"/>
        </w:tc>
        <w:tc>
          <w:tcPr>
            <w:tcW w:w="966" w:type="pct"/>
          </w:tcPr>
          <w:p w:rsidR="00A143DE" w:rsidRDefault="00A143DE" w:rsidP="00A143DE">
            <w:pPr>
              <w:rPr>
                <w:highlight w:val="yellow"/>
              </w:rPr>
            </w:pPr>
            <w:r>
              <w:lastRenderedPageBreak/>
              <w:t>Co</w:t>
            </w:r>
            <w:r w:rsidR="00F066FB">
              <w:t>mpliance Review – e.g. Under 21 or</w:t>
            </w:r>
            <w:r>
              <w:t xml:space="preserve"> Felon</w:t>
            </w:r>
          </w:p>
          <w:p w:rsidR="004410B4" w:rsidRDefault="004410B4" w:rsidP="004410B4"/>
          <w:p w:rsidR="00A143DE" w:rsidRDefault="00C16F38" w:rsidP="00F066FB">
            <w:r>
              <w:t xml:space="preserve">Confirm with </w:t>
            </w:r>
            <w:r w:rsidR="009355D0">
              <w:t>US Bank to see how long a payment takes to clear</w:t>
            </w:r>
            <w:r>
              <w:t>.</w:t>
            </w:r>
          </w:p>
          <w:p w:rsidR="00C16F38" w:rsidRPr="003F2B44" w:rsidRDefault="00C16F38" w:rsidP="00F066FB">
            <w:r>
              <w:t xml:space="preserve">This will not hold up the Dram or LA </w:t>
            </w:r>
            <w:r>
              <w:lastRenderedPageBreak/>
              <w:t>Reviews.  There will be a Start Date of the ABD Review. (e.g. start date 48 hours from fee payment.</w:t>
            </w:r>
          </w:p>
        </w:tc>
      </w:tr>
      <w:tr w:rsidR="00EB0CE3" w:rsidRPr="003F2B44" w:rsidTr="00EB0CE3">
        <w:tc>
          <w:tcPr>
            <w:tcW w:w="5000" w:type="pct"/>
            <w:gridSpan w:val="6"/>
          </w:tcPr>
          <w:p w:rsidR="00EB0CE3" w:rsidRDefault="00EB0CE3" w:rsidP="004410B4">
            <w:r w:rsidRPr="00D4403A">
              <w:rPr>
                <w:b/>
              </w:rPr>
              <w:lastRenderedPageBreak/>
              <w:t>Dram Review</w:t>
            </w:r>
          </w:p>
        </w:tc>
      </w:tr>
      <w:tr w:rsidR="004410B4" w:rsidRPr="003F2B44" w:rsidTr="00EB0CE3">
        <w:tc>
          <w:tcPr>
            <w:tcW w:w="170" w:type="pct"/>
          </w:tcPr>
          <w:p w:rsidR="004410B4" w:rsidRPr="003F2B44" w:rsidRDefault="006975BC" w:rsidP="004410B4">
            <w:r>
              <w:t>16</w:t>
            </w:r>
          </w:p>
        </w:tc>
        <w:tc>
          <w:tcPr>
            <w:tcW w:w="966" w:type="pct"/>
          </w:tcPr>
          <w:p w:rsidR="004410B4" w:rsidRPr="003F2B44" w:rsidRDefault="004410B4" w:rsidP="004410B4"/>
        </w:tc>
        <w:tc>
          <w:tcPr>
            <w:tcW w:w="966" w:type="pct"/>
          </w:tcPr>
          <w:p w:rsidR="004410B4" w:rsidRDefault="004410B4" w:rsidP="004410B4"/>
        </w:tc>
        <w:tc>
          <w:tcPr>
            <w:tcW w:w="966" w:type="pct"/>
          </w:tcPr>
          <w:p w:rsidR="004410B4" w:rsidRPr="003F2B44" w:rsidRDefault="004410B4" w:rsidP="004410B4">
            <w:r>
              <w:t>Dram Shop logs in the Portal and accesses the Application to be Reviewed</w:t>
            </w:r>
          </w:p>
        </w:tc>
        <w:tc>
          <w:tcPr>
            <w:tcW w:w="966" w:type="pct"/>
          </w:tcPr>
          <w:p w:rsidR="004410B4" w:rsidRDefault="004410B4" w:rsidP="004410B4"/>
        </w:tc>
        <w:tc>
          <w:tcPr>
            <w:tcW w:w="966" w:type="pct"/>
          </w:tcPr>
          <w:p w:rsidR="004410B4" w:rsidRPr="003F2B44" w:rsidRDefault="004410B4" w:rsidP="004410B4">
            <w:r>
              <w:t>Dram can look at Dram information and address</w:t>
            </w:r>
            <w:r w:rsidR="00935FC1">
              <w:t xml:space="preserve"> but not the rest of the Application details.</w:t>
            </w:r>
          </w:p>
        </w:tc>
      </w:tr>
      <w:tr w:rsidR="004410B4" w:rsidRPr="003F2B44" w:rsidTr="00EB0CE3">
        <w:tc>
          <w:tcPr>
            <w:tcW w:w="170" w:type="pct"/>
          </w:tcPr>
          <w:p w:rsidR="004410B4" w:rsidRPr="003F2B44" w:rsidRDefault="006975BC" w:rsidP="004410B4">
            <w:r>
              <w:t>17</w:t>
            </w:r>
          </w:p>
        </w:tc>
        <w:tc>
          <w:tcPr>
            <w:tcW w:w="966" w:type="pct"/>
          </w:tcPr>
          <w:p w:rsidR="004410B4" w:rsidRPr="003F2B44" w:rsidRDefault="004410B4" w:rsidP="004410B4"/>
        </w:tc>
        <w:tc>
          <w:tcPr>
            <w:tcW w:w="966" w:type="pct"/>
          </w:tcPr>
          <w:p w:rsidR="004410B4" w:rsidRDefault="004410B4" w:rsidP="004410B4"/>
        </w:tc>
        <w:tc>
          <w:tcPr>
            <w:tcW w:w="966" w:type="pct"/>
          </w:tcPr>
          <w:p w:rsidR="004410B4" w:rsidRPr="003F2B44" w:rsidRDefault="004410B4" w:rsidP="004410B4">
            <w:r>
              <w:t>Dram Shop Reviews Application</w:t>
            </w:r>
          </w:p>
        </w:tc>
        <w:tc>
          <w:tcPr>
            <w:tcW w:w="966" w:type="pct"/>
          </w:tcPr>
          <w:p w:rsidR="004410B4" w:rsidRDefault="004410B4" w:rsidP="004410B4"/>
        </w:tc>
        <w:tc>
          <w:tcPr>
            <w:tcW w:w="966" w:type="pct"/>
          </w:tcPr>
          <w:p w:rsidR="004410B4" w:rsidRPr="003F2B44" w:rsidRDefault="004410B4" w:rsidP="004410B4"/>
        </w:tc>
      </w:tr>
      <w:tr w:rsidR="004410B4" w:rsidRPr="003F2B44" w:rsidTr="00EB0CE3">
        <w:tc>
          <w:tcPr>
            <w:tcW w:w="170" w:type="pct"/>
          </w:tcPr>
          <w:p w:rsidR="004410B4" w:rsidRPr="003F2B44" w:rsidRDefault="006975BC" w:rsidP="004410B4">
            <w:r>
              <w:t>18</w:t>
            </w:r>
          </w:p>
        </w:tc>
        <w:tc>
          <w:tcPr>
            <w:tcW w:w="966" w:type="pct"/>
          </w:tcPr>
          <w:p w:rsidR="004410B4" w:rsidRPr="003F2B44" w:rsidRDefault="004410B4" w:rsidP="004410B4"/>
        </w:tc>
        <w:tc>
          <w:tcPr>
            <w:tcW w:w="966" w:type="pct"/>
          </w:tcPr>
          <w:p w:rsidR="004410B4" w:rsidRDefault="004410B4" w:rsidP="004410B4"/>
        </w:tc>
        <w:tc>
          <w:tcPr>
            <w:tcW w:w="966" w:type="pct"/>
          </w:tcPr>
          <w:p w:rsidR="004410B4" w:rsidRDefault="004410B4" w:rsidP="004410B4">
            <w:r>
              <w:t>Dram Shop updates the Review</w:t>
            </w:r>
          </w:p>
          <w:p w:rsidR="004410B4" w:rsidRDefault="004410B4" w:rsidP="004410B4">
            <w:r>
              <w:t>Policy #</w:t>
            </w:r>
          </w:p>
          <w:p w:rsidR="004410B4" w:rsidRDefault="004410B4" w:rsidP="004410B4">
            <w:r>
              <w:t>Effective Date</w:t>
            </w:r>
          </w:p>
          <w:p w:rsidR="004410B4" w:rsidRDefault="004410B4" w:rsidP="004410B4">
            <w:r>
              <w:t>Expiration Date</w:t>
            </w:r>
          </w:p>
          <w:p w:rsidR="00A81E33" w:rsidRDefault="00A81E33" w:rsidP="004410B4">
            <w:r>
              <w:t>To or Thru</w:t>
            </w:r>
            <w:r w:rsidR="001C3D23">
              <w:t xml:space="preserve"> </w:t>
            </w:r>
          </w:p>
          <w:p w:rsidR="00847F3C" w:rsidRPr="003F2B44" w:rsidRDefault="00847F3C" w:rsidP="004410B4">
            <w:r>
              <w:t xml:space="preserve">Check Outdoor Service </w:t>
            </w:r>
            <w:r w:rsidR="002B5589">
              <w:t>(If Outdoor Service was selected on the Application, they must confirm it is covered under the policy.)</w:t>
            </w:r>
          </w:p>
        </w:tc>
        <w:tc>
          <w:tcPr>
            <w:tcW w:w="966" w:type="pct"/>
          </w:tcPr>
          <w:p w:rsidR="004410B4" w:rsidRDefault="00E81258" w:rsidP="004410B4">
            <w:r>
              <w:t>In Portal when the Dram submits the Policy information, the system will set the Review Status to Approved.</w:t>
            </w:r>
          </w:p>
          <w:p w:rsidR="00847F3C" w:rsidRDefault="00847F3C" w:rsidP="004410B4"/>
          <w:p w:rsidR="00847F3C" w:rsidRDefault="00847F3C" w:rsidP="004410B4"/>
        </w:tc>
        <w:tc>
          <w:tcPr>
            <w:tcW w:w="966" w:type="pct"/>
          </w:tcPr>
          <w:p w:rsidR="004410B4" w:rsidRPr="003F2B44" w:rsidRDefault="00CE3B7D" w:rsidP="004410B4">
            <w:r w:rsidRPr="006D253E">
              <w:t>Could the Licensee ever have a different company insure their outdoor area?</w:t>
            </w:r>
            <w:r w:rsidR="00061C52">
              <w:t xml:space="preserve"> - Yes</w:t>
            </w:r>
          </w:p>
        </w:tc>
      </w:tr>
      <w:tr w:rsidR="004410B4" w:rsidRPr="003F2B44" w:rsidTr="00EB0CE3">
        <w:tc>
          <w:tcPr>
            <w:tcW w:w="170" w:type="pct"/>
          </w:tcPr>
          <w:p w:rsidR="004410B4" w:rsidRPr="003F2B44" w:rsidRDefault="006975BC" w:rsidP="004410B4">
            <w:r>
              <w:t>19</w:t>
            </w:r>
          </w:p>
        </w:tc>
        <w:tc>
          <w:tcPr>
            <w:tcW w:w="966" w:type="pct"/>
          </w:tcPr>
          <w:p w:rsidR="004410B4" w:rsidRPr="003F2B44" w:rsidRDefault="004410B4" w:rsidP="004410B4"/>
        </w:tc>
        <w:tc>
          <w:tcPr>
            <w:tcW w:w="966" w:type="pct"/>
          </w:tcPr>
          <w:p w:rsidR="004410B4" w:rsidRDefault="004410B4" w:rsidP="004410B4"/>
        </w:tc>
        <w:tc>
          <w:tcPr>
            <w:tcW w:w="966" w:type="pct"/>
          </w:tcPr>
          <w:p w:rsidR="004410B4" w:rsidRPr="003F2B44" w:rsidRDefault="004410B4" w:rsidP="004410B4"/>
        </w:tc>
        <w:tc>
          <w:tcPr>
            <w:tcW w:w="966" w:type="pct"/>
          </w:tcPr>
          <w:p w:rsidR="005537F7" w:rsidRDefault="005537F7" w:rsidP="004410B4">
            <w:r>
              <w:t>Review Status = Approved</w:t>
            </w:r>
          </w:p>
          <w:p w:rsidR="004410B4" w:rsidRPr="00A81869" w:rsidRDefault="004410B4" w:rsidP="004410B4">
            <w:pPr>
              <w:rPr>
                <w:color w:val="FF0000"/>
              </w:rPr>
            </w:pPr>
            <w:r>
              <w:t>Generates LA Review</w:t>
            </w:r>
            <w:r w:rsidR="00A81869">
              <w:t xml:space="preserve"> </w:t>
            </w:r>
            <w:r w:rsidR="00A81869">
              <w:rPr>
                <w:color w:val="FF0000"/>
              </w:rPr>
              <w:t>(to LA Review status)</w:t>
            </w:r>
          </w:p>
          <w:p w:rsidR="004410B4" w:rsidRDefault="004410B4" w:rsidP="004410B4">
            <w:r>
              <w:t xml:space="preserve">Generates email to Local Authority </w:t>
            </w:r>
          </w:p>
        </w:tc>
        <w:tc>
          <w:tcPr>
            <w:tcW w:w="966" w:type="pct"/>
          </w:tcPr>
          <w:p w:rsidR="004410B4" w:rsidRPr="003F2B44" w:rsidRDefault="00E81258" w:rsidP="004410B4">
            <w:r>
              <w:t>Internal</w:t>
            </w:r>
            <w:r w:rsidR="005537F7">
              <w:t xml:space="preserve">ly </w:t>
            </w:r>
            <w:r>
              <w:t xml:space="preserve">Review Status </w:t>
            </w:r>
            <w:r w:rsidR="005537F7">
              <w:t xml:space="preserve">needs to be </w:t>
            </w:r>
            <w:r>
              <w:t>update</w:t>
            </w:r>
            <w:r w:rsidR="005537F7">
              <w:t>d</w:t>
            </w:r>
            <w:r w:rsidR="00061C52">
              <w:t xml:space="preserve"> by the system</w:t>
            </w:r>
            <w:r>
              <w:t>.</w:t>
            </w:r>
          </w:p>
        </w:tc>
      </w:tr>
      <w:tr w:rsidR="00EB0CE3" w:rsidRPr="003F2B44" w:rsidTr="00EB0CE3">
        <w:tc>
          <w:tcPr>
            <w:tcW w:w="5000" w:type="pct"/>
            <w:gridSpan w:val="6"/>
          </w:tcPr>
          <w:p w:rsidR="00EB0CE3" w:rsidRDefault="00EB0CE3" w:rsidP="004410B4">
            <w:r>
              <w:rPr>
                <w:b/>
              </w:rPr>
              <w:t>Local Authority Review</w:t>
            </w:r>
          </w:p>
        </w:tc>
      </w:tr>
      <w:tr w:rsidR="004410B4" w:rsidRPr="003F2B44" w:rsidTr="00EB0CE3">
        <w:tc>
          <w:tcPr>
            <w:tcW w:w="170" w:type="pct"/>
          </w:tcPr>
          <w:p w:rsidR="004410B4" w:rsidRPr="003F2B44" w:rsidRDefault="006975BC" w:rsidP="004410B4">
            <w:r>
              <w:t>20</w:t>
            </w:r>
          </w:p>
        </w:tc>
        <w:tc>
          <w:tcPr>
            <w:tcW w:w="966" w:type="pct"/>
          </w:tcPr>
          <w:p w:rsidR="004410B4" w:rsidRPr="003F2B44" w:rsidRDefault="004410B4" w:rsidP="004410B4"/>
        </w:tc>
        <w:tc>
          <w:tcPr>
            <w:tcW w:w="966" w:type="pct"/>
          </w:tcPr>
          <w:p w:rsidR="004410B4" w:rsidRDefault="004410B4" w:rsidP="004410B4"/>
        </w:tc>
        <w:tc>
          <w:tcPr>
            <w:tcW w:w="966" w:type="pct"/>
          </w:tcPr>
          <w:p w:rsidR="004410B4" w:rsidRPr="003F2B44" w:rsidRDefault="004410B4" w:rsidP="004410B4">
            <w:r>
              <w:t>Local Authority logs in the Portal and accesses the Application to be Reviewed</w:t>
            </w:r>
          </w:p>
        </w:tc>
        <w:tc>
          <w:tcPr>
            <w:tcW w:w="966" w:type="pct"/>
          </w:tcPr>
          <w:p w:rsidR="004410B4" w:rsidRDefault="004410B4" w:rsidP="004410B4"/>
        </w:tc>
        <w:tc>
          <w:tcPr>
            <w:tcW w:w="966" w:type="pct"/>
          </w:tcPr>
          <w:p w:rsidR="004410B4" w:rsidRDefault="004410B4" w:rsidP="004410B4">
            <w:r>
              <w:t xml:space="preserve">LA needs ability to approve/deny each </w:t>
            </w:r>
            <w:r w:rsidR="00FD051B">
              <w:t>Add On</w:t>
            </w:r>
            <w:r w:rsidR="004D7E14">
              <w:t xml:space="preserve"> and Privilege </w:t>
            </w:r>
            <w:r>
              <w:t>E.g. Approve LE, Deny Outdoor Service</w:t>
            </w:r>
          </w:p>
          <w:p w:rsidR="005537F7" w:rsidRPr="003F2B44" w:rsidRDefault="005537F7" w:rsidP="004410B4"/>
        </w:tc>
      </w:tr>
      <w:tr w:rsidR="004410B4" w:rsidRPr="003F2B44" w:rsidTr="00EB0CE3">
        <w:tc>
          <w:tcPr>
            <w:tcW w:w="170" w:type="pct"/>
          </w:tcPr>
          <w:p w:rsidR="004410B4" w:rsidRPr="003F2B44" w:rsidRDefault="006975BC" w:rsidP="004410B4">
            <w:r>
              <w:t>21</w:t>
            </w:r>
          </w:p>
        </w:tc>
        <w:tc>
          <w:tcPr>
            <w:tcW w:w="966" w:type="pct"/>
          </w:tcPr>
          <w:p w:rsidR="004410B4" w:rsidRPr="003F2B44" w:rsidRDefault="004410B4" w:rsidP="004410B4"/>
        </w:tc>
        <w:tc>
          <w:tcPr>
            <w:tcW w:w="966" w:type="pct"/>
          </w:tcPr>
          <w:p w:rsidR="004410B4" w:rsidRDefault="004410B4" w:rsidP="004410B4"/>
        </w:tc>
        <w:tc>
          <w:tcPr>
            <w:tcW w:w="966" w:type="pct"/>
          </w:tcPr>
          <w:p w:rsidR="004410B4" w:rsidRDefault="004410B4" w:rsidP="004410B4">
            <w:r>
              <w:t>Local Authority Reviews Application</w:t>
            </w:r>
          </w:p>
          <w:p w:rsidR="004410B4" w:rsidRPr="003F2B44" w:rsidRDefault="004410B4" w:rsidP="004410B4">
            <w:r>
              <w:lastRenderedPageBreak/>
              <w:t>LA can see fee splits (LA vs ABD)</w:t>
            </w:r>
          </w:p>
        </w:tc>
        <w:tc>
          <w:tcPr>
            <w:tcW w:w="966" w:type="pct"/>
          </w:tcPr>
          <w:p w:rsidR="004410B4" w:rsidRDefault="004410B4" w:rsidP="004410B4"/>
        </w:tc>
        <w:tc>
          <w:tcPr>
            <w:tcW w:w="966" w:type="pct"/>
          </w:tcPr>
          <w:p w:rsidR="00AD3198" w:rsidRDefault="004410B4" w:rsidP="004410B4">
            <w:r w:rsidRPr="00745986">
              <w:t>LA can see warning</w:t>
            </w:r>
            <w:r w:rsidR="005537F7">
              <w:t>s</w:t>
            </w:r>
            <w:r w:rsidR="00745986" w:rsidRPr="00745986">
              <w:t xml:space="preserve"> </w:t>
            </w:r>
            <w:r w:rsidRPr="00745986">
              <w:t xml:space="preserve">(e.g. not 2 </w:t>
            </w:r>
            <w:r w:rsidRPr="00745986">
              <w:lastRenderedPageBreak/>
              <w:t xml:space="preserve">bathrooms) on Application but not Watchlist items. </w:t>
            </w:r>
          </w:p>
          <w:p w:rsidR="006975BC" w:rsidRDefault="006975BC" w:rsidP="004410B4">
            <w:pPr>
              <w:rPr>
                <w:highlight w:val="yellow"/>
              </w:rPr>
            </w:pPr>
          </w:p>
          <w:p w:rsidR="004410B4" w:rsidRPr="006975BC" w:rsidRDefault="006975BC" w:rsidP="004410B4">
            <w:r w:rsidRPr="006975BC">
              <w:t xml:space="preserve">Warnings are based on the Compliance Questions.  E.g. Under 21, bathroom waiver.  </w:t>
            </w:r>
            <w:r w:rsidR="00FB5F68" w:rsidRPr="006975BC">
              <w:t>Some will be seen by LA.</w:t>
            </w:r>
            <w:r w:rsidR="00FD2260">
              <w:t xml:space="preserve"> </w:t>
            </w:r>
            <w:r w:rsidR="00FD2260" w:rsidRPr="00FD2260">
              <w:rPr>
                <w:highlight w:val="yellow"/>
              </w:rPr>
              <w:t>(If only some warning</w:t>
            </w:r>
            <w:r w:rsidR="00FD2260">
              <w:rPr>
                <w:highlight w:val="yellow"/>
              </w:rPr>
              <w:t>s</w:t>
            </w:r>
            <w:r w:rsidR="00FD2260" w:rsidRPr="00FD2260">
              <w:rPr>
                <w:highlight w:val="yellow"/>
              </w:rPr>
              <w:t xml:space="preserve"> are viewable to L</w:t>
            </w:r>
            <w:r w:rsidR="00FD2260">
              <w:rPr>
                <w:highlight w:val="yellow"/>
              </w:rPr>
              <w:t>A</w:t>
            </w:r>
            <w:r w:rsidR="00FD2260" w:rsidRPr="00FD2260">
              <w:rPr>
                <w:highlight w:val="yellow"/>
              </w:rPr>
              <w:t>s, ABD will need to provide details of which warning messages they are.)</w:t>
            </w:r>
          </w:p>
          <w:p w:rsidR="00AD3198" w:rsidRPr="00AD3198" w:rsidRDefault="00AD3198" w:rsidP="004410B4">
            <w:pPr>
              <w:rPr>
                <w:highlight w:val="yellow"/>
              </w:rPr>
            </w:pPr>
          </w:p>
          <w:p w:rsidR="00901379" w:rsidRDefault="00AD3198" w:rsidP="004410B4">
            <w:r w:rsidRPr="0055332F">
              <w:t xml:space="preserve">Watchlist - </w:t>
            </w:r>
            <w:r w:rsidR="00901379" w:rsidRPr="0055332F">
              <w:t>Timely Filed</w:t>
            </w:r>
            <w:r w:rsidRPr="0055332F">
              <w:t>. Are there others?</w:t>
            </w:r>
            <w:r w:rsidR="006975BC">
              <w:t xml:space="preserve"> – Yes, these will be manually set ABD staff.</w:t>
            </w:r>
          </w:p>
          <w:p w:rsidR="00901379" w:rsidRPr="003F2B44" w:rsidRDefault="00901379" w:rsidP="004410B4"/>
        </w:tc>
      </w:tr>
      <w:tr w:rsidR="004410B4" w:rsidRPr="003F2B44" w:rsidTr="00EB0CE3">
        <w:tc>
          <w:tcPr>
            <w:tcW w:w="170" w:type="pct"/>
          </w:tcPr>
          <w:p w:rsidR="004410B4" w:rsidRPr="003F2B44" w:rsidRDefault="006975BC" w:rsidP="004410B4">
            <w:r>
              <w:lastRenderedPageBreak/>
              <w:t>22</w:t>
            </w:r>
          </w:p>
        </w:tc>
        <w:tc>
          <w:tcPr>
            <w:tcW w:w="966" w:type="pct"/>
          </w:tcPr>
          <w:p w:rsidR="004410B4" w:rsidRPr="003F2B44" w:rsidRDefault="004410B4" w:rsidP="004410B4"/>
        </w:tc>
        <w:tc>
          <w:tcPr>
            <w:tcW w:w="966" w:type="pct"/>
          </w:tcPr>
          <w:p w:rsidR="004410B4" w:rsidRDefault="004410B4" w:rsidP="004410B4"/>
        </w:tc>
        <w:tc>
          <w:tcPr>
            <w:tcW w:w="966" w:type="pct"/>
          </w:tcPr>
          <w:p w:rsidR="004410B4" w:rsidRDefault="004410B4" w:rsidP="004410B4">
            <w:r>
              <w:t>Local Authority updates the Review Status</w:t>
            </w:r>
          </w:p>
          <w:p w:rsidR="004410B4" w:rsidRDefault="004410B4" w:rsidP="004410B4">
            <w:r>
              <w:t>Enters Comments</w:t>
            </w:r>
          </w:p>
          <w:p w:rsidR="004410B4" w:rsidRDefault="004410B4" w:rsidP="004410B4">
            <w:r>
              <w:t>Fire Inspection Completed</w:t>
            </w:r>
            <w:r w:rsidR="00745986">
              <w:t xml:space="preserve"> y/n</w:t>
            </w:r>
          </w:p>
          <w:p w:rsidR="004410B4" w:rsidRPr="003F2B44" w:rsidRDefault="004410B4" w:rsidP="004410B4">
            <w:r>
              <w:t>Health Inspection Completed</w:t>
            </w:r>
            <w:r w:rsidR="00745986">
              <w:t xml:space="preserve"> y/n</w:t>
            </w:r>
          </w:p>
        </w:tc>
        <w:tc>
          <w:tcPr>
            <w:tcW w:w="966" w:type="pct"/>
          </w:tcPr>
          <w:p w:rsidR="004410B4" w:rsidRDefault="004410B4" w:rsidP="004410B4"/>
        </w:tc>
        <w:tc>
          <w:tcPr>
            <w:tcW w:w="966" w:type="pct"/>
          </w:tcPr>
          <w:p w:rsidR="004410B4" w:rsidRPr="003F2B44" w:rsidRDefault="004410B4" w:rsidP="004410B4"/>
        </w:tc>
      </w:tr>
      <w:tr w:rsidR="004410B4" w:rsidRPr="003F2B44" w:rsidTr="00EB0CE3">
        <w:tc>
          <w:tcPr>
            <w:tcW w:w="170" w:type="pct"/>
          </w:tcPr>
          <w:p w:rsidR="004410B4" w:rsidRPr="003F2B44" w:rsidRDefault="006975BC" w:rsidP="004410B4">
            <w:r>
              <w:t>23</w:t>
            </w:r>
          </w:p>
        </w:tc>
        <w:tc>
          <w:tcPr>
            <w:tcW w:w="966" w:type="pct"/>
          </w:tcPr>
          <w:p w:rsidR="004410B4" w:rsidRPr="003F2B44" w:rsidRDefault="004410B4" w:rsidP="004410B4"/>
        </w:tc>
        <w:tc>
          <w:tcPr>
            <w:tcW w:w="966" w:type="pct"/>
          </w:tcPr>
          <w:p w:rsidR="004410B4" w:rsidRDefault="004410B4" w:rsidP="004410B4"/>
        </w:tc>
        <w:tc>
          <w:tcPr>
            <w:tcW w:w="966" w:type="pct"/>
          </w:tcPr>
          <w:p w:rsidR="004410B4" w:rsidRPr="003F2B44" w:rsidRDefault="004410B4" w:rsidP="004410B4">
            <w:r>
              <w:t xml:space="preserve">Status = </w:t>
            </w:r>
            <w:r w:rsidR="00571217">
              <w:t xml:space="preserve">Additional Information </w:t>
            </w:r>
            <w:r>
              <w:t>Required</w:t>
            </w:r>
          </w:p>
        </w:tc>
        <w:tc>
          <w:tcPr>
            <w:tcW w:w="966" w:type="pct"/>
          </w:tcPr>
          <w:p w:rsidR="004410B4" w:rsidRDefault="004410B4" w:rsidP="004410B4">
            <w:r>
              <w:t>Generates email to Applicant</w:t>
            </w:r>
          </w:p>
          <w:p w:rsidR="004410B4" w:rsidRDefault="004410B4" w:rsidP="004410B4">
            <w:r>
              <w:t>Additional Documents Submission Generated.</w:t>
            </w:r>
          </w:p>
          <w:p w:rsidR="004410B4" w:rsidRDefault="004410B4" w:rsidP="004410B4">
            <w:r>
              <w:t>Applicant can go to the portal and upload submissions.</w:t>
            </w:r>
          </w:p>
          <w:p w:rsidR="00CB1F24" w:rsidRDefault="004410B4" w:rsidP="004410B4">
            <w:r>
              <w:t>Once Applicant resubmits</w:t>
            </w:r>
            <w:r w:rsidR="00745986">
              <w:t>,</w:t>
            </w:r>
            <w:r>
              <w:t xml:space="preserve"> Review generates and it assigned to LA.</w:t>
            </w:r>
          </w:p>
          <w:p w:rsidR="00CB1F24" w:rsidRDefault="00571217" w:rsidP="004410B4">
            <w:r>
              <w:t>Application Status = Additional Information Required</w:t>
            </w:r>
          </w:p>
        </w:tc>
        <w:tc>
          <w:tcPr>
            <w:tcW w:w="966" w:type="pct"/>
          </w:tcPr>
          <w:p w:rsidR="004410B4" w:rsidRDefault="004410B4" w:rsidP="004410B4">
            <w:r>
              <w:t xml:space="preserve"> </w:t>
            </w:r>
          </w:p>
        </w:tc>
      </w:tr>
      <w:tr w:rsidR="004410B4" w:rsidRPr="003F2B44" w:rsidTr="00EB0CE3">
        <w:tc>
          <w:tcPr>
            <w:tcW w:w="170" w:type="pct"/>
          </w:tcPr>
          <w:p w:rsidR="004410B4" w:rsidRPr="003F2B44" w:rsidRDefault="006975BC" w:rsidP="004410B4">
            <w:r>
              <w:t>23</w:t>
            </w:r>
            <w:r w:rsidR="00EB0CE3">
              <w:t>.1</w:t>
            </w:r>
          </w:p>
        </w:tc>
        <w:tc>
          <w:tcPr>
            <w:tcW w:w="966" w:type="pct"/>
          </w:tcPr>
          <w:p w:rsidR="004410B4" w:rsidRPr="003F2B44" w:rsidRDefault="004410B4" w:rsidP="004410B4"/>
        </w:tc>
        <w:tc>
          <w:tcPr>
            <w:tcW w:w="966" w:type="pct"/>
          </w:tcPr>
          <w:p w:rsidR="004410B4" w:rsidRPr="003F2B44" w:rsidRDefault="004410B4" w:rsidP="004410B4"/>
        </w:tc>
        <w:tc>
          <w:tcPr>
            <w:tcW w:w="966" w:type="pct"/>
          </w:tcPr>
          <w:p w:rsidR="004410B4" w:rsidRPr="003F2B44" w:rsidRDefault="004410B4" w:rsidP="004410B4">
            <w:r>
              <w:t>Review Status = Denied</w:t>
            </w:r>
          </w:p>
        </w:tc>
        <w:tc>
          <w:tcPr>
            <w:tcW w:w="966" w:type="pct"/>
          </w:tcPr>
          <w:p w:rsidR="004410B4" w:rsidRDefault="004410B4" w:rsidP="004410B4">
            <w:r>
              <w:t xml:space="preserve">Application Status = </w:t>
            </w:r>
            <w:r w:rsidR="00920DFD">
              <w:t>Level 3 Review</w:t>
            </w:r>
          </w:p>
          <w:p w:rsidR="004410B4" w:rsidRDefault="004410B4" w:rsidP="004410B4">
            <w:r>
              <w:t>Generates Level 3 Review - Review Queue</w:t>
            </w:r>
          </w:p>
          <w:p w:rsidR="004410B4" w:rsidRDefault="004410B4" w:rsidP="004410B4">
            <w:r>
              <w:t>Indicator on Application that Appeal letter needs to be mailed (BG Report)</w:t>
            </w:r>
          </w:p>
          <w:p w:rsidR="004410B4" w:rsidRPr="003F2B44" w:rsidRDefault="004410B4" w:rsidP="004410B4">
            <w:r>
              <w:t>Generates email notification to Applicant</w:t>
            </w:r>
          </w:p>
        </w:tc>
        <w:tc>
          <w:tcPr>
            <w:tcW w:w="966" w:type="pct"/>
          </w:tcPr>
          <w:p w:rsidR="004410B4" w:rsidRPr="003F2B44" w:rsidRDefault="004410B4" w:rsidP="002C6899"/>
        </w:tc>
      </w:tr>
      <w:tr w:rsidR="004410B4" w:rsidRPr="003F2B44" w:rsidTr="00EB0CE3">
        <w:tc>
          <w:tcPr>
            <w:tcW w:w="170" w:type="pct"/>
          </w:tcPr>
          <w:p w:rsidR="004410B4" w:rsidRPr="003F2B44" w:rsidRDefault="006975BC" w:rsidP="004410B4">
            <w:r>
              <w:lastRenderedPageBreak/>
              <w:t>23</w:t>
            </w:r>
            <w:r w:rsidR="00EB0CE3">
              <w:t>.2</w:t>
            </w:r>
          </w:p>
        </w:tc>
        <w:tc>
          <w:tcPr>
            <w:tcW w:w="966" w:type="pct"/>
          </w:tcPr>
          <w:p w:rsidR="004410B4" w:rsidRPr="003F2B44" w:rsidRDefault="004410B4" w:rsidP="004410B4"/>
        </w:tc>
        <w:tc>
          <w:tcPr>
            <w:tcW w:w="966" w:type="pct"/>
          </w:tcPr>
          <w:p w:rsidR="004410B4" w:rsidRPr="003F2B44" w:rsidRDefault="004410B4" w:rsidP="004410B4"/>
        </w:tc>
        <w:tc>
          <w:tcPr>
            <w:tcW w:w="966" w:type="pct"/>
          </w:tcPr>
          <w:p w:rsidR="004410B4" w:rsidRPr="003F2B44" w:rsidRDefault="004410B4" w:rsidP="004410B4">
            <w:r>
              <w:t>Review Status = Approved</w:t>
            </w:r>
          </w:p>
        </w:tc>
        <w:tc>
          <w:tcPr>
            <w:tcW w:w="966" w:type="pct"/>
          </w:tcPr>
          <w:p w:rsidR="001530A3" w:rsidRDefault="001530A3" w:rsidP="004410B4">
            <w:r>
              <w:t>Based on answers to Application Questions, system may generate</w:t>
            </w:r>
          </w:p>
          <w:p w:rsidR="001530A3" w:rsidRDefault="001530A3" w:rsidP="004410B4">
            <w:r>
              <w:t>Generates Compliance Review</w:t>
            </w:r>
          </w:p>
          <w:p w:rsidR="001530A3" w:rsidRDefault="001530A3" w:rsidP="004410B4">
            <w:r>
              <w:t>Assigned to the Review Queue</w:t>
            </w:r>
          </w:p>
          <w:p w:rsidR="001530A3" w:rsidRDefault="001530A3" w:rsidP="004410B4"/>
          <w:p w:rsidR="001530A3" w:rsidRDefault="001530A3" w:rsidP="004410B4">
            <w:r>
              <w:t>OR</w:t>
            </w:r>
          </w:p>
          <w:p w:rsidR="001530A3" w:rsidRDefault="001530A3" w:rsidP="004410B4"/>
          <w:p w:rsidR="004410B4" w:rsidRDefault="004410B4" w:rsidP="004410B4">
            <w:r>
              <w:t>Generates ABD Level 1 Review</w:t>
            </w:r>
          </w:p>
          <w:p w:rsidR="004410B4" w:rsidRDefault="004410B4" w:rsidP="004410B4">
            <w:r>
              <w:t xml:space="preserve">Review assigned to the Review Queue </w:t>
            </w:r>
          </w:p>
          <w:p w:rsidR="004410B4" w:rsidRDefault="004410B4" w:rsidP="004410B4">
            <w:r>
              <w:t xml:space="preserve">Application Status = </w:t>
            </w:r>
            <w:r w:rsidR="00920DFD">
              <w:t>Level 1</w:t>
            </w:r>
            <w:r>
              <w:t xml:space="preserve"> Review</w:t>
            </w:r>
          </w:p>
        </w:tc>
        <w:tc>
          <w:tcPr>
            <w:tcW w:w="966" w:type="pct"/>
          </w:tcPr>
          <w:p w:rsidR="004410B4" w:rsidRPr="003F2B44" w:rsidRDefault="004410B4" w:rsidP="004410B4"/>
        </w:tc>
      </w:tr>
      <w:tr w:rsidR="00EB0CE3" w:rsidRPr="003F2B44" w:rsidTr="00EB0CE3">
        <w:tc>
          <w:tcPr>
            <w:tcW w:w="5000" w:type="pct"/>
            <w:gridSpan w:val="6"/>
          </w:tcPr>
          <w:p w:rsidR="00EB0CE3" w:rsidRPr="003F2B44" w:rsidRDefault="00EB0CE3" w:rsidP="001530A3">
            <w:r>
              <w:rPr>
                <w:b/>
              </w:rPr>
              <w:t>Compliance Review</w:t>
            </w:r>
          </w:p>
        </w:tc>
      </w:tr>
      <w:tr w:rsidR="001530A3" w:rsidRPr="003F2B44" w:rsidTr="00EB0CE3">
        <w:tc>
          <w:tcPr>
            <w:tcW w:w="170" w:type="pct"/>
          </w:tcPr>
          <w:p w:rsidR="001530A3" w:rsidRPr="003F2B44" w:rsidRDefault="006975BC" w:rsidP="001530A3">
            <w:r>
              <w:t>24</w:t>
            </w:r>
          </w:p>
        </w:tc>
        <w:tc>
          <w:tcPr>
            <w:tcW w:w="966" w:type="pct"/>
          </w:tcPr>
          <w:p w:rsidR="001530A3" w:rsidRPr="003F2B44" w:rsidRDefault="001530A3" w:rsidP="001530A3"/>
        </w:tc>
        <w:tc>
          <w:tcPr>
            <w:tcW w:w="966" w:type="pct"/>
          </w:tcPr>
          <w:p w:rsidR="001530A3" w:rsidRDefault="001530A3" w:rsidP="001530A3">
            <w:r>
              <w:t>View Application Review Queue</w:t>
            </w:r>
          </w:p>
          <w:p w:rsidR="001530A3" w:rsidRDefault="001530A3" w:rsidP="001530A3">
            <w:r>
              <w:t>Assigns Review to the appropriate ABD Compliance person</w:t>
            </w:r>
          </w:p>
        </w:tc>
        <w:tc>
          <w:tcPr>
            <w:tcW w:w="966" w:type="pct"/>
          </w:tcPr>
          <w:p w:rsidR="001530A3" w:rsidRDefault="001530A3" w:rsidP="001530A3"/>
        </w:tc>
        <w:tc>
          <w:tcPr>
            <w:tcW w:w="966" w:type="pct"/>
          </w:tcPr>
          <w:p w:rsidR="001530A3" w:rsidRDefault="001530A3" w:rsidP="001530A3">
            <w:r>
              <w:t>Generates email notification to the person assigned to the Review</w:t>
            </w:r>
          </w:p>
        </w:tc>
        <w:tc>
          <w:tcPr>
            <w:tcW w:w="966" w:type="pct"/>
          </w:tcPr>
          <w:p w:rsidR="001530A3" w:rsidRPr="003F2B44" w:rsidRDefault="001530A3" w:rsidP="001530A3"/>
        </w:tc>
      </w:tr>
      <w:tr w:rsidR="001530A3" w:rsidRPr="003F2B44" w:rsidTr="00EB0CE3">
        <w:tc>
          <w:tcPr>
            <w:tcW w:w="170" w:type="pct"/>
          </w:tcPr>
          <w:p w:rsidR="001530A3" w:rsidRPr="003F2B44" w:rsidRDefault="006975BC" w:rsidP="001530A3">
            <w:r>
              <w:t>25</w:t>
            </w:r>
          </w:p>
        </w:tc>
        <w:tc>
          <w:tcPr>
            <w:tcW w:w="966" w:type="pct"/>
          </w:tcPr>
          <w:p w:rsidR="001530A3" w:rsidRPr="003F2B44" w:rsidRDefault="001530A3" w:rsidP="001530A3"/>
        </w:tc>
        <w:tc>
          <w:tcPr>
            <w:tcW w:w="966" w:type="pct"/>
          </w:tcPr>
          <w:p w:rsidR="001530A3" w:rsidRDefault="001530A3" w:rsidP="001530A3">
            <w:r>
              <w:t>Reviews Application details and Submissions</w:t>
            </w:r>
          </w:p>
        </w:tc>
        <w:tc>
          <w:tcPr>
            <w:tcW w:w="966" w:type="pct"/>
          </w:tcPr>
          <w:p w:rsidR="001530A3" w:rsidRDefault="001530A3" w:rsidP="001530A3"/>
        </w:tc>
        <w:tc>
          <w:tcPr>
            <w:tcW w:w="966" w:type="pct"/>
          </w:tcPr>
          <w:p w:rsidR="001530A3" w:rsidRDefault="001530A3" w:rsidP="001530A3"/>
        </w:tc>
        <w:tc>
          <w:tcPr>
            <w:tcW w:w="966" w:type="pct"/>
          </w:tcPr>
          <w:p w:rsidR="001530A3" w:rsidRPr="003F2B44" w:rsidRDefault="001530A3" w:rsidP="001530A3"/>
        </w:tc>
      </w:tr>
      <w:tr w:rsidR="001530A3" w:rsidRPr="003F2B44" w:rsidTr="00EB0CE3">
        <w:tc>
          <w:tcPr>
            <w:tcW w:w="170" w:type="pct"/>
          </w:tcPr>
          <w:p w:rsidR="001530A3" w:rsidRPr="003F2B44" w:rsidRDefault="006975BC" w:rsidP="001530A3">
            <w:r>
              <w:t>26</w:t>
            </w:r>
          </w:p>
        </w:tc>
        <w:tc>
          <w:tcPr>
            <w:tcW w:w="966" w:type="pct"/>
          </w:tcPr>
          <w:p w:rsidR="001530A3" w:rsidRPr="003F2B44" w:rsidRDefault="001530A3" w:rsidP="001530A3"/>
        </w:tc>
        <w:tc>
          <w:tcPr>
            <w:tcW w:w="966" w:type="pct"/>
          </w:tcPr>
          <w:p w:rsidR="001530A3" w:rsidRDefault="001530A3" w:rsidP="001530A3">
            <w:r>
              <w:t xml:space="preserve">Updates Review Status </w:t>
            </w:r>
          </w:p>
          <w:p w:rsidR="001530A3" w:rsidRDefault="001530A3" w:rsidP="001530A3">
            <w:r>
              <w:t>Enters Comments:</w:t>
            </w:r>
          </w:p>
        </w:tc>
        <w:tc>
          <w:tcPr>
            <w:tcW w:w="966" w:type="pct"/>
          </w:tcPr>
          <w:p w:rsidR="001530A3" w:rsidRDefault="001530A3" w:rsidP="001530A3"/>
        </w:tc>
        <w:tc>
          <w:tcPr>
            <w:tcW w:w="966" w:type="pct"/>
          </w:tcPr>
          <w:p w:rsidR="001530A3" w:rsidRDefault="001530A3" w:rsidP="001530A3"/>
        </w:tc>
        <w:tc>
          <w:tcPr>
            <w:tcW w:w="966" w:type="pct"/>
          </w:tcPr>
          <w:p w:rsidR="001530A3" w:rsidRPr="003F2B44" w:rsidRDefault="001530A3" w:rsidP="001530A3"/>
        </w:tc>
      </w:tr>
      <w:tr w:rsidR="001530A3" w:rsidRPr="003F2B44" w:rsidTr="00EB0CE3">
        <w:tc>
          <w:tcPr>
            <w:tcW w:w="170" w:type="pct"/>
          </w:tcPr>
          <w:p w:rsidR="001530A3" w:rsidRPr="003F2B44" w:rsidRDefault="006975BC" w:rsidP="001530A3">
            <w:r>
              <w:t>26</w:t>
            </w:r>
            <w:r w:rsidR="00EB0CE3">
              <w:t>.1</w:t>
            </w:r>
          </w:p>
        </w:tc>
        <w:tc>
          <w:tcPr>
            <w:tcW w:w="966" w:type="pct"/>
          </w:tcPr>
          <w:p w:rsidR="001530A3" w:rsidRPr="003F2B44" w:rsidRDefault="001530A3" w:rsidP="001530A3"/>
        </w:tc>
        <w:tc>
          <w:tcPr>
            <w:tcW w:w="966" w:type="pct"/>
          </w:tcPr>
          <w:p w:rsidR="001530A3" w:rsidRDefault="001530A3" w:rsidP="001530A3">
            <w:r>
              <w:t xml:space="preserve">Status = </w:t>
            </w:r>
            <w:r w:rsidR="00571217">
              <w:t xml:space="preserve">Additional Information Required </w:t>
            </w:r>
          </w:p>
        </w:tc>
        <w:tc>
          <w:tcPr>
            <w:tcW w:w="966" w:type="pct"/>
          </w:tcPr>
          <w:p w:rsidR="001530A3" w:rsidRDefault="001530A3" w:rsidP="001530A3"/>
        </w:tc>
        <w:tc>
          <w:tcPr>
            <w:tcW w:w="966" w:type="pct"/>
          </w:tcPr>
          <w:p w:rsidR="00571217" w:rsidRDefault="00571217" w:rsidP="00571217">
            <w:r>
              <w:t>Generates email to Applicant</w:t>
            </w:r>
          </w:p>
          <w:p w:rsidR="00571217" w:rsidRDefault="00571217" w:rsidP="00571217">
            <w:r>
              <w:t>Additional Documents Submission Generated.</w:t>
            </w:r>
          </w:p>
          <w:p w:rsidR="00571217" w:rsidRDefault="00571217" w:rsidP="00571217">
            <w:r>
              <w:t>Applicant can go to the portal and upload submissions.</w:t>
            </w:r>
          </w:p>
          <w:p w:rsidR="00571217" w:rsidRDefault="00571217" w:rsidP="00571217">
            <w:r>
              <w:t>Once Applicant resubmits, Review generates and it assigned to the Review Queue.</w:t>
            </w:r>
          </w:p>
          <w:p w:rsidR="001530A3" w:rsidRDefault="00571217" w:rsidP="00571217">
            <w:r>
              <w:t>Application Status = Additional Information Required</w:t>
            </w:r>
          </w:p>
        </w:tc>
        <w:tc>
          <w:tcPr>
            <w:tcW w:w="966" w:type="pct"/>
          </w:tcPr>
          <w:p w:rsidR="001530A3" w:rsidRPr="003F2B44" w:rsidRDefault="001530A3" w:rsidP="001530A3"/>
        </w:tc>
      </w:tr>
      <w:tr w:rsidR="001530A3" w:rsidRPr="003F2B44" w:rsidTr="00EB0CE3">
        <w:tc>
          <w:tcPr>
            <w:tcW w:w="170" w:type="pct"/>
          </w:tcPr>
          <w:p w:rsidR="001530A3" w:rsidRPr="003F2B44" w:rsidRDefault="006975BC" w:rsidP="001530A3">
            <w:r>
              <w:t>26</w:t>
            </w:r>
            <w:r w:rsidR="00EB0CE3">
              <w:t>.2</w:t>
            </w:r>
          </w:p>
        </w:tc>
        <w:tc>
          <w:tcPr>
            <w:tcW w:w="966" w:type="pct"/>
          </w:tcPr>
          <w:p w:rsidR="001530A3" w:rsidRPr="003F2B44" w:rsidRDefault="001530A3" w:rsidP="001530A3"/>
        </w:tc>
        <w:tc>
          <w:tcPr>
            <w:tcW w:w="966" w:type="pct"/>
          </w:tcPr>
          <w:p w:rsidR="001530A3" w:rsidRDefault="001530A3" w:rsidP="001530A3">
            <w:r>
              <w:t>Status = Approved</w:t>
            </w:r>
          </w:p>
        </w:tc>
        <w:tc>
          <w:tcPr>
            <w:tcW w:w="966" w:type="pct"/>
          </w:tcPr>
          <w:p w:rsidR="001530A3" w:rsidRDefault="001530A3" w:rsidP="001530A3"/>
        </w:tc>
        <w:tc>
          <w:tcPr>
            <w:tcW w:w="966" w:type="pct"/>
          </w:tcPr>
          <w:p w:rsidR="001530A3" w:rsidRPr="0088519D" w:rsidRDefault="001530A3" w:rsidP="00A81869">
            <w:pPr>
              <w:rPr>
                <w:color w:val="FF0000"/>
              </w:rPr>
            </w:pPr>
            <w:r>
              <w:t>Generates a Review for the next level of Approval (Dram Shop)</w:t>
            </w:r>
            <w:r w:rsidR="0088519D">
              <w:rPr>
                <w:color w:val="FF0000"/>
              </w:rPr>
              <w:t xml:space="preserve"> (Dram and LA should’ve been approved at this point.  </w:t>
            </w:r>
            <w:r w:rsidR="00A81869">
              <w:rPr>
                <w:color w:val="FF0000"/>
              </w:rPr>
              <w:t xml:space="preserve">Goes to ABD Level 1 </w:t>
            </w:r>
          </w:p>
        </w:tc>
        <w:tc>
          <w:tcPr>
            <w:tcW w:w="966" w:type="pct"/>
          </w:tcPr>
          <w:p w:rsidR="001530A3" w:rsidRPr="003F2B44" w:rsidRDefault="001530A3" w:rsidP="001530A3"/>
        </w:tc>
      </w:tr>
      <w:tr w:rsidR="001530A3" w:rsidRPr="003F2B44" w:rsidTr="00EB0CE3">
        <w:tc>
          <w:tcPr>
            <w:tcW w:w="170" w:type="pct"/>
          </w:tcPr>
          <w:p w:rsidR="001530A3" w:rsidRPr="003F2B44" w:rsidRDefault="006975BC" w:rsidP="001530A3">
            <w:r>
              <w:t>26</w:t>
            </w:r>
            <w:r w:rsidR="00EB0CE3">
              <w:t>.3</w:t>
            </w:r>
          </w:p>
        </w:tc>
        <w:tc>
          <w:tcPr>
            <w:tcW w:w="966" w:type="pct"/>
          </w:tcPr>
          <w:p w:rsidR="001530A3" w:rsidRPr="003F2B44" w:rsidRDefault="001530A3" w:rsidP="001530A3"/>
        </w:tc>
        <w:tc>
          <w:tcPr>
            <w:tcW w:w="966" w:type="pct"/>
          </w:tcPr>
          <w:p w:rsidR="001530A3" w:rsidRDefault="001530A3" w:rsidP="001530A3">
            <w:r>
              <w:t>Status = Denied</w:t>
            </w:r>
          </w:p>
        </w:tc>
        <w:tc>
          <w:tcPr>
            <w:tcW w:w="966" w:type="pct"/>
          </w:tcPr>
          <w:p w:rsidR="001530A3" w:rsidRDefault="001530A3" w:rsidP="001530A3"/>
        </w:tc>
        <w:tc>
          <w:tcPr>
            <w:tcW w:w="966" w:type="pct"/>
          </w:tcPr>
          <w:p w:rsidR="00AD3198" w:rsidRDefault="00AD3198" w:rsidP="001530A3">
            <w:r>
              <w:t>Generates ABD Level 3 Review</w:t>
            </w:r>
          </w:p>
          <w:p w:rsidR="0054406B" w:rsidRDefault="0054406B" w:rsidP="0054406B">
            <w:r>
              <w:t>Assigned to the Review Queue</w:t>
            </w:r>
          </w:p>
          <w:p w:rsidR="001530A3" w:rsidRDefault="001530A3" w:rsidP="001530A3"/>
        </w:tc>
        <w:tc>
          <w:tcPr>
            <w:tcW w:w="966" w:type="pct"/>
          </w:tcPr>
          <w:p w:rsidR="001530A3" w:rsidRPr="003F2B44" w:rsidRDefault="00AD3198" w:rsidP="001530A3">
            <w:r>
              <w:t>Only Level 3 can Deny the Application.</w:t>
            </w:r>
          </w:p>
        </w:tc>
      </w:tr>
      <w:tr w:rsidR="00EB0CE3" w:rsidRPr="003F2B44" w:rsidTr="00EB0CE3">
        <w:tc>
          <w:tcPr>
            <w:tcW w:w="5000" w:type="pct"/>
            <w:gridSpan w:val="6"/>
          </w:tcPr>
          <w:p w:rsidR="00EB0CE3" w:rsidRPr="003F2B44" w:rsidRDefault="00EB0CE3" w:rsidP="001530A3">
            <w:r>
              <w:rPr>
                <w:b/>
              </w:rPr>
              <w:lastRenderedPageBreak/>
              <w:t>ABD Review</w:t>
            </w:r>
          </w:p>
        </w:tc>
      </w:tr>
      <w:tr w:rsidR="001530A3" w:rsidRPr="003F2B44" w:rsidTr="00EB0CE3">
        <w:tc>
          <w:tcPr>
            <w:tcW w:w="170" w:type="pct"/>
          </w:tcPr>
          <w:p w:rsidR="001530A3" w:rsidRPr="003F2B44" w:rsidRDefault="006975BC" w:rsidP="001530A3">
            <w:r>
              <w:t>27</w:t>
            </w:r>
          </w:p>
        </w:tc>
        <w:tc>
          <w:tcPr>
            <w:tcW w:w="966" w:type="pct"/>
          </w:tcPr>
          <w:p w:rsidR="001530A3" w:rsidRPr="003F2B44" w:rsidRDefault="001530A3" w:rsidP="001530A3"/>
        </w:tc>
        <w:tc>
          <w:tcPr>
            <w:tcW w:w="966" w:type="pct"/>
          </w:tcPr>
          <w:p w:rsidR="001530A3" w:rsidRDefault="001530A3" w:rsidP="001530A3">
            <w:r>
              <w:t>View Application Review Queue</w:t>
            </w:r>
          </w:p>
          <w:p w:rsidR="001530A3" w:rsidRPr="00F60BCC" w:rsidRDefault="001530A3" w:rsidP="001530A3">
            <w:pPr>
              <w:rPr>
                <w:color w:val="FF0000"/>
              </w:rPr>
            </w:pPr>
            <w:r>
              <w:t>Assigns Review to the appropriate ABD staff member</w:t>
            </w:r>
            <w:r w:rsidR="00F60BCC">
              <w:t xml:space="preserve"> </w:t>
            </w:r>
            <w:r w:rsidR="00F60BCC">
              <w:rPr>
                <w:color w:val="FF0000"/>
              </w:rPr>
              <w:t>(After LA approved, goes into queue.  No assigning necessary)</w:t>
            </w:r>
          </w:p>
        </w:tc>
        <w:tc>
          <w:tcPr>
            <w:tcW w:w="966" w:type="pct"/>
          </w:tcPr>
          <w:p w:rsidR="001530A3" w:rsidRPr="003F2B44" w:rsidRDefault="001530A3" w:rsidP="001530A3">
            <w:pPr>
              <w:pStyle w:val="ListParagraph"/>
              <w:ind w:left="288"/>
            </w:pPr>
          </w:p>
        </w:tc>
        <w:tc>
          <w:tcPr>
            <w:tcW w:w="966" w:type="pct"/>
          </w:tcPr>
          <w:p w:rsidR="001530A3" w:rsidRDefault="001530A3" w:rsidP="001530A3">
            <w:r>
              <w:t>Generates email notification to the person assigned to the Review</w:t>
            </w:r>
          </w:p>
          <w:p w:rsidR="00A81869" w:rsidRPr="00A81869" w:rsidRDefault="00A81869" w:rsidP="001530A3">
            <w:pPr>
              <w:rPr>
                <w:color w:val="FF0000"/>
              </w:rPr>
            </w:pPr>
            <w:r>
              <w:rPr>
                <w:color w:val="FF0000"/>
              </w:rPr>
              <w:t>(Not necessary if. ABD level 1 should see entire queue.)</w:t>
            </w:r>
          </w:p>
        </w:tc>
        <w:tc>
          <w:tcPr>
            <w:tcW w:w="966" w:type="pct"/>
          </w:tcPr>
          <w:p w:rsidR="001530A3" w:rsidRPr="003F2B44" w:rsidRDefault="001530A3" w:rsidP="001530A3"/>
        </w:tc>
      </w:tr>
      <w:tr w:rsidR="001530A3" w:rsidRPr="003F2B44" w:rsidTr="00EB0CE3">
        <w:tc>
          <w:tcPr>
            <w:tcW w:w="170" w:type="pct"/>
          </w:tcPr>
          <w:p w:rsidR="001530A3" w:rsidRPr="003F2B44" w:rsidRDefault="006975BC" w:rsidP="001530A3">
            <w:r>
              <w:t>28</w:t>
            </w:r>
          </w:p>
        </w:tc>
        <w:tc>
          <w:tcPr>
            <w:tcW w:w="966" w:type="pct"/>
          </w:tcPr>
          <w:p w:rsidR="001530A3" w:rsidRPr="003F2B44" w:rsidRDefault="001530A3" w:rsidP="001530A3"/>
        </w:tc>
        <w:tc>
          <w:tcPr>
            <w:tcW w:w="966" w:type="pct"/>
          </w:tcPr>
          <w:p w:rsidR="001530A3" w:rsidRDefault="001530A3" w:rsidP="001530A3">
            <w:r>
              <w:t>Reviews Application details and Submissions</w:t>
            </w:r>
          </w:p>
          <w:p w:rsidR="001530A3" w:rsidRPr="003F2B44" w:rsidRDefault="001530A3" w:rsidP="001530A3">
            <w:r>
              <w:t>Makes updates where needed. E.g. Enter Bond # &amp; Effective Date</w:t>
            </w:r>
          </w:p>
        </w:tc>
        <w:tc>
          <w:tcPr>
            <w:tcW w:w="966" w:type="pct"/>
          </w:tcPr>
          <w:p w:rsidR="001530A3" w:rsidRPr="003F2B44" w:rsidRDefault="001530A3" w:rsidP="001530A3">
            <w:pPr>
              <w:pStyle w:val="ListParagraph"/>
              <w:ind w:left="288"/>
            </w:pPr>
          </w:p>
        </w:tc>
        <w:tc>
          <w:tcPr>
            <w:tcW w:w="966" w:type="pct"/>
          </w:tcPr>
          <w:p w:rsidR="001530A3" w:rsidRDefault="001530A3" w:rsidP="001530A3"/>
          <w:p w:rsidR="001530A3" w:rsidRPr="003F2B44" w:rsidRDefault="001530A3" w:rsidP="001530A3"/>
        </w:tc>
        <w:tc>
          <w:tcPr>
            <w:tcW w:w="966" w:type="pct"/>
          </w:tcPr>
          <w:p w:rsidR="001530A3" w:rsidRPr="003F2B44" w:rsidRDefault="001530A3" w:rsidP="001530A3"/>
        </w:tc>
      </w:tr>
      <w:tr w:rsidR="001530A3" w:rsidRPr="003F2B44" w:rsidTr="00EB0CE3">
        <w:tc>
          <w:tcPr>
            <w:tcW w:w="170" w:type="pct"/>
          </w:tcPr>
          <w:p w:rsidR="001530A3" w:rsidRPr="003F2B44" w:rsidRDefault="006975BC" w:rsidP="001530A3">
            <w:r>
              <w:t>29</w:t>
            </w:r>
          </w:p>
        </w:tc>
        <w:tc>
          <w:tcPr>
            <w:tcW w:w="966" w:type="pct"/>
          </w:tcPr>
          <w:p w:rsidR="001530A3" w:rsidRPr="003F2B44" w:rsidRDefault="001530A3" w:rsidP="001530A3"/>
        </w:tc>
        <w:tc>
          <w:tcPr>
            <w:tcW w:w="966" w:type="pct"/>
          </w:tcPr>
          <w:p w:rsidR="001530A3" w:rsidRDefault="001530A3" w:rsidP="001530A3">
            <w:r>
              <w:t xml:space="preserve">Updates Review Status </w:t>
            </w:r>
          </w:p>
          <w:p w:rsidR="001530A3" w:rsidRDefault="001530A3" w:rsidP="001530A3">
            <w:r>
              <w:t>Enters Comments:</w:t>
            </w:r>
          </w:p>
        </w:tc>
        <w:tc>
          <w:tcPr>
            <w:tcW w:w="966" w:type="pct"/>
          </w:tcPr>
          <w:p w:rsidR="001530A3" w:rsidRPr="003F2B44" w:rsidRDefault="001530A3" w:rsidP="001530A3"/>
        </w:tc>
        <w:tc>
          <w:tcPr>
            <w:tcW w:w="966" w:type="pct"/>
          </w:tcPr>
          <w:p w:rsidR="001530A3" w:rsidRDefault="001530A3" w:rsidP="001530A3"/>
        </w:tc>
        <w:tc>
          <w:tcPr>
            <w:tcW w:w="966" w:type="pct"/>
          </w:tcPr>
          <w:p w:rsidR="001530A3" w:rsidRDefault="001530A3" w:rsidP="001530A3"/>
        </w:tc>
      </w:tr>
      <w:tr w:rsidR="001530A3" w:rsidRPr="003F2B44" w:rsidTr="00EB0CE3">
        <w:tc>
          <w:tcPr>
            <w:tcW w:w="170" w:type="pct"/>
          </w:tcPr>
          <w:p w:rsidR="001530A3" w:rsidRPr="003F2B44" w:rsidRDefault="006975BC" w:rsidP="001530A3">
            <w:r>
              <w:t>29</w:t>
            </w:r>
            <w:r w:rsidR="00EB0CE3">
              <w:t>.1</w:t>
            </w:r>
          </w:p>
        </w:tc>
        <w:tc>
          <w:tcPr>
            <w:tcW w:w="966" w:type="pct"/>
          </w:tcPr>
          <w:p w:rsidR="001530A3" w:rsidRPr="003F2B44" w:rsidRDefault="001530A3" w:rsidP="001530A3"/>
        </w:tc>
        <w:tc>
          <w:tcPr>
            <w:tcW w:w="966" w:type="pct"/>
          </w:tcPr>
          <w:p w:rsidR="001530A3" w:rsidRDefault="001530A3" w:rsidP="001530A3">
            <w:r>
              <w:t xml:space="preserve">Status = </w:t>
            </w:r>
            <w:r w:rsidR="00571217">
              <w:t>Additional Information Required</w:t>
            </w:r>
          </w:p>
        </w:tc>
        <w:tc>
          <w:tcPr>
            <w:tcW w:w="966" w:type="pct"/>
          </w:tcPr>
          <w:p w:rsidR="001530A3" w:rsidRPr="003F2B44" w:rsidRDefault="001530A3" w:rsidP="001530A3"/>
        </w:tc>
        <w:tc>
          <w:tcPr>
            <w:tcW w:w="966" w:type="pct"/>
          </w:tcPr>
          <w:p w:rsidR="001530A3" w:rsidRDefault="001530A3" w:rsidP="001530A3">
            <w:r>
              <w:t>Generates email to Applicant</w:t>
            </w:r>
          </w:p>
          <w:p w:rsidR="001530A3" w:rsidRDefault="001530A3" w:rsidP="001530A3">
            <w:r>
              <w:t>Additional Documents Submission Generated.</w:t>
            </w:r>
          </w:p>
          <w:p w:rsidR="001530A3" w:rsidRDefault="001530A3" w:rsidP="001530A3">
            <w:r>
              <w:t>Applicant can go to the portal and upload submissions.</w:t>
            </w:r>
          </w:p>
          <w:p w:rsidR="001530A3" w:rsidRDefault="001530A3" w:rsidP="001530A3">
            <w:r w:rsidRPr="00D97670">
              <w:t>Once Applicant resubmits, Review generates and it assigned to the Review Queue.</w:t>
            </w:r>
          </w:p>
          <w:p w:rsidR="00571217" w:rsidRDefault="00571217" w:rsidP="001530A3">
            <w:r>
              <w:t>Application Status = Additional Information Required</w:t>
            </w:r>
          </w:p>
        </w:tc>
        <w:tc>
          <w:tcPr>
            <w:tcW w:w="966" w:type="pct"/>
          </w:tcPr>
          <w:p w:rsidR="001530A3" w:rsidRDefault="001530A3" w:rsidP="001530A3">
            <w:r>
              <w:t xml:space="preserve"> </w:t>
            </w:r>
          </w:p>
        </w:tc>
      </w:tr>
      <w:tr w:rsidR="001530A3" w:rsidRPr="003F2B44" w:rsidTr="00EB0CE3">
        <w:tc>
          <w:tcPr>
            <w:tcW w:w="170" w:type="pct"/>
          </w:tcPr>
          <w:p w:rsidR="001530A3" w:rsidRPr="003F2B44" w:rsidRDefault="006975BC" w:rsidP="001530A3">
            <w:r>
              <w:t>29</w:t>
            </w:r>
            <w:r w:rsidR="00EB0CE3">
              <w:t>.2</w:t>
            </w:r>
          </w:p>
        </w:tc>
        <w:tc>
          <w:tcPr>
            <w:tcW w:w="966" w:type="pct"/>
          </w:tcPr>
          <w:p w:rsidR="001530A3" w:rsidRPr="003F2B44" w:rsidRDefault="001530A3" w:rsidP="001530A3"/>
        </w:tc>
        <w:tc>
          <w:tcPr>
            <w:tcW w:w="966" w:type="pct"/>
          </w:tcPr>
          <w:p w:rsidR="001530A3" w:rsidRPr="003F2B44" w:rsidRDefault="001530A3" w:rsidP="001530A3">
            <w:r>
              <w:t>Status = ABD Level 2 or ABD Level 3</w:t>
            </w:r>
            <w:r w:rsidR="00FB5F68">
              <w:t xml:space="preserve"> </w:t>
            </w:r>
          </w:p>
        </w:tc>
        <w:tc>
          <w:tcPr>
            <w:tcW w:w="966" w:type="pct"/>
          </w:tcPr>
          <w:p w:rsidR="001530A3" w:rsidRPr="003F2B44" w:rsidRDefault="001530A3" w:rsidP="001530A3"/>
        </w:tc>
        <w:tc>
          <w:tcPr>
            <w:tcW w:w="966" w:type="pct"/>
          </w:tcPr>
          <w:p w:rsidR="001530A3" w:rsidRDefault="001530A3" w:rsidP="001530A3">
            <w:r>
              <w:t>Generates an ABD Level 2 or 3 Review</w:t>
            </w:r>
          </w:p>
          <w:p w:rsidR="001530A3" w:rsidRDefault="001530A3" w:rsidP="001530A3">
            <w:r>
              <w:t xml:space="preserve">Application Status = </w:t>
            </w:r>
            <w:r w:rsidRPr="00AC18BE">
              <w:t>ABD Review</w:t>
            </w:r>
          </w:p>
          <w:p w:rsidR="001530A3" w:rsidRPr="003F2B44" w:rsidRDefault="001530A3" w:rsidP="001530A3"/>
        </w:tc>
        <w:tc>
          <w:tcPr>
            <w:tcW w:w="966" w:type="pct"/>
          </w:tcPr>
          <w:p w:rsidR="001530A3" w:rsidRDefault="001530A3" w:rsidP="001530A3">
            <w:r>
              <w:t>Level 1 Reviewer assigns Level 2 or 3 Review to the appropriate ABD Staff member</w:t>
            </w:r>
          </w:p>
          <w:p w:rsidR="001530A3" w:rsidRPr="003F2B44" w:rsidRDefault="001530A3" w:rsidP="001530A3">
            <w:r>
              <w:t>(Level 2 &amp; 3 Reviews will loop through the same Review process)</w:t>
            </w:r>
          </w:p>
        </w:tc>
      </w:tr>
      <w:tr w:rsidR="001530A3" w:rsidRPr="003F2B44" w:rsidTr="00EB0CE3">
        <w:tc>
          <w:tcPr>
            <w:tcW w:w="170" w:type="pct"/>
          </w:tcPr>
          <w:p w:rsidR="001530A3" w:rsidRPr="003F2B44" w:rsidRDefault="006975BC" w:rsidP="001530A3">
            <w:r>
              <w:t>29</w:t>
            </w:r>
            <w:r w:rsidR="00EB0CE3">
              <w:t>.3</w:t>
            </w:r>
          </w:p>
        </w:tc>
        <w:tc>
          <w:tcPr>
            <w:tcW w:w="966" w:type="pct"/>
          </w:tcPr>
          <w:p w:rsidR="001530A3" w:rsidRPr="003F2B44" w:rsidRDefault="001530A3" w:rsidP="001530A3"/>
        </w:tc>
        <w:tc>
          <w:tcPr>
            <w:tcW w:w="966" w:type="pct"/>
          </w:tcPr>
          <w:p w:rsidR="001530A3" w:rsidRDefault="001530A3" w:rsidP="001530A3">
            <w:r>
              <w:t>Status = Denied (only level 3s deny)</w:t>
            </w:r>
          </w:p>
          <w:p w:rsidR="001530A3" w:rsidRPr="003F2B44" w:rsidRDefault="001530A3" w:rsidP="001530A3">
            <w:r>
              <w:t>Reason</w:t>
            </w:r>
            <w:r w:rsidR="00FB5F68">
              <w:t xml:space="preserve"> (text)</w:t>
            </w:r>
          </w:p>
        </w:tc>
        <w:tc>
          <w:tcPr>
            <w:tcW w:w="966" w:type="pct"/>
          </w:tcPr>
          <w:p w:rsidR="001530A3" w:rsidRPr="003F2B44" w:rsidRDefault="001530A3" w:rsidP="001530A3"/>
        </w:tc>
        <w:tc>
          <w:tcPr>
            <w:tcW w:w="966" w:type="pct"/>
          </w:tcPr>
          <w:p w:rsidR="001530A3" w:rsidRDefault="001530A3" w:rsidP="001530A3">
            <w:r>
              <w:t xml:space="preserve">Application Status </w:t>
            </w:r>
            <w:r w:rsidRPr="00F6562C">
              <w:t xml:space="preserve">= Denied </w:t>
            </w:r>
          </w:p>
          <w:p w:rsidR="001530A3" w:rsidRDefault="001530A3" w:rsidP="001530A3">
            <w:r>
              <w:t xml:space="preserve">Generates email/letter </w:t>
            </w:r>
            <w:r w:rsidR="00114941">
              <w:t>for</w:t>
            </w:r>
            <w:r>
              <w:t xml:space="preserve"> Applicant with right to Appeal information</w:t>
            </w:r>
            <w:r w:rsidR="00114941">
              <w:t>. ABD to manually email letter.</w:t>
            </w:r>
          </w:p>
          <w:p w:rsidR="001530A3" w:rsidRPr="003F2B44" w:rsidRDefault="001530A3" w:rsidP="001530A3"/>
        </w:tc>
        <w:tc>
          <w:tcPr>
            <w:tcW w:w="966" w:type="pct"/>
          </w:tcPr>
          <w:p w:rsidR="001530A3" w:rsidRDefault="001530A3" w:rsidP="001530A3">
            <w:pPr>
              <w:rPr>
                <w:b/>
              </w:rPr>
            </w:pPr>
            <w:r w:rsidRPr="003F2B44">
              <w:t xml:space="preserve">The </w:t>
            </w:r>
            <w:r>
              <w:t>Application goes</w:t>
            </w:r>
            <w:r w:rsidRPr="003F2B44">
              <w:t xml:space="preserve"> to the </w:t>
            </w:r>
            <w:r w:rsidRPr="003F2B44">
              <w:rPr>
                <w:b/>
              </w:rPr>
              <w:t>Appeals Process</w:t>
            </w:r>
          </w:p>
          <w:p w:rsidR="001530A3" w:rsidRDefault="001530A3" w:rsidP="001530A3">
            <w:r>
              <w:t>ABD needs to mail letter to Applicant</w:t>
            </w:r>
          </w:p>
          <w:p w:rsidR="001530A3" w:rsidRPr="003F2B44" w:rsidRDefault="001530A3" w:rsidP="001530A3"/>
        </w:tc>
      </w:tr>
      <w:tr w:rsidR="001530A3" w:rsidRPr="003F2B44" w:rsidTr="00EB0CE3">
        <w:tc>
          <w:tcPr>
            <w:tcW w:w="170" w:type="pct"/>
          </w:tcPr>
          <w:p w:rsidR="001530A3" w:rsidRPr="003F2B44" w:rsidRDefault="006975BC" w:rsidP="001530A3">
            <w:r>
              <w:t>29</w:t>
            </w:r>
            <w:r w:rsidR="00EB0CE3">
              <w:t>.4</w:t>
            </w:r>
          </w:p>
        </w:tc>
        <w:tc>
          <w:tcPr>
            <w:tcW w:w="966" w:type="pct"/>
          </w:tcPr>
          <w:p w:rsidR="001530A3" w:rsidRPr="003F2B44" w:rsidRDefault="001530A3" w:rsidP="001530A3"/>
        </w:tc>
        <w:tc>
          <w:tcPr>
            <w:tcW w:w="966" w:type="pct"/>
          </w:tcPr>
          <w:p w:rsidR="001530A3" w:rsidRPr="003F2B44" w:rsidRDefault="001530A3" w:rsidP="001530A3">
            <w:r>
              <w:t>Status = Approved</w:t>
            </w:r>
          </w:p>
        </w:tc>
        <w:tc>
          <w:tcPr>
            <w:tcW w:w="966" w:type="pct"/>
          </w:tcPr>
          <w:p w:rsidR="001530A3" w:rsidRPr="003F2B44" w:rsidRDefault="001530A3" w:rsidP="001530A3">
            <w:pPr>
              <w:pStyle w:val="ListParagraph"/>
              <w:ind w:left="288"/>
            </w:pPr>
          </w:p>
        </w:tc>
        <w:tc>
          <w:tcPr>
            <w:tcW w:w="966" w:type="pct"/>
          </w:tcPr>
          <w:p w:rsidR="001530A3" w:rsidRDefault="001530A3" w:rsidP="001530A3">
            <w:r>
              <w:t>Generates License Sequence Number</w:t>
            </w:r>
          </w:p>
          <w:p w:rsidR="001530A3" w:rsidRDefault="001530A3" w:rsidP="001530A3">
            <w:r>
              <w:t>Generates License Certificate</w:t>
            </w:r>
          </w:p>
          <w:p w:rsidR="001530A3" w:rsidRDefault="001530A3" w:rsidP="001530A3">
            <w:r>
              <w:t>Generates email</w:t>
            </w:r>
            <w:r w:rsidR="004D4D5C">
              <w:t>/letter</w:t>
            </w:r>
            <w:r>
              <w:t xml:space="preserve"> to Applicant</w:t>
            </w:r>
            <w:r w:rsidR="00114941">
              <w:t xml:space="preserve"> </w:t>
            </w:r>
            <w:r w:rsidR="00114941">
              <w:lastRenderedPageBreak/>
              <w:t>and LA(when not State)</w:t>
            </w:r>
          </w:p>
          <w:p w:rsidR="001530A3" w:rsidRDefault="001530A3" w:rsidP="001530A3">
            <w:r>
              <w:t>Application Status = Approved</w:t>
            </w:r>
          </w:p>
          <w:p w:rsidR="001530A3" w:rsidRPr="003F2B44" w:rsidRDefault="001530A3" w:rsidP="001530A3">
            <w:r>
              <w:t>License Status = Issued</w:t>
            </w:r>
          </w:p>
        </w:tc>
        <w:tc>
          <w:tcPr>
            <w:tcW w:w="966" w:type="pct"/>
          </w:tcPr>
          <w:p w:rsidR="001530A3" w:rsidRPr="003F2B44" w:rsidRDefault="00741D2A" w:rsidP="001530A3">
            <w:r>
              <w:lastRenderedPageBreak/>
              <w:t xml:space="preserve">System to </w:t>
            </w:r>
            <w:r w:rsidR="001530A3">
              <w:t>not Issue License if License Status = Timely Filed</w:t>
            </w:r>
          </w:p>
        </w:tc>
      </w:tr>
    </w:tbl>
    <w:p w:rsidR="00C35FC2" w:rsidRDefault="00C35FC2">
      <w:pPr>
        <w:rPr>
          <w:b/>
        </w:rPr>
      </w:pPr>
    </w:p>
    <w:p w:rsidR="00511D1C" w:rsidRDefault="00511D1C">
      <w:pPr>
        <w:rPr>
          <w:b/>
        </w:rPr>
      </w:pPr>
    </w:p>
    <w:p w:rsidR="00493217" w:rsidRDefault="00493217" w:rsidP="00147024">
      <w:pPr>
        <w:pStyle w:val="Heading2"/>
        <w:numPr>
          <w:ilvl w:val="0"/>
          <w:numId w:val="18"/>
        </w:numPr>
      </w:pPr>
      <w:bookmarkStart w:id="16" w:name="_Toc464209375"/>
      <w:r w:rsidRPr="003F2B44">
        <w:t>Add Privileges</w:t>
      </w:r>
      <w:r>
        <w:t xml:space="preserve"> to an Existing License</w:t>
      </w:r>
      <w:bookmarkEnd w:id="16"/>
    </w:p>
    <w:p w:rsidR="002664C8" w:rsidRPr="002664C8" w:rsidRDefault="002664C8" w:rsidP="002664C8">
      <w:r>
        <w:t>Through the Portal, Licensees will be able to complete an application requesting for a Privilege to be added to their License.</w:t>
      </w:r>
    </w:p>
    <w:tbl>
      <w:tblPr>
        <w:tblStyle w:val="TableGrid"/>
        <w:tblW w:w="5046" w:type="pct"/>
        <w:tblLook w:val="04A0" w:firstRow="1" w:lastRow="0" w:firstColumn="1" w:lastColumn="0" w:noHBand="0" w:noVBand="1"/>
      </w:tblPr>
      <w:tblGrid>
        <w:gridCol w:w="651"/>
        <w:gridCol w:w="3693"/>
        <w:gridCol w:w="3693"/>
        <w:gridCol w:w="3693"/>
        <w:gridCol w:w="3692"/>
        <w:gridCol w:w="3688"/>
      </w:tblGrid>
      <w:tr w:rsidR="00493217" w:rsidRPr="003F2B44" w:rsidTr="00DC28D3">
        <w:tc>
          <w:tcPr>
            <w:tcW w:w="170" w:type="pct"/>
          </w:tcPr>
          <w:p w:rsidR="00493217" w:rsidRPr="003F2B44" w:rsidRDefault="00493217" w:rsidP="00DC28D3">
            <w:pPr>
              <w:ind w:left="-90" w:right="-105"/>
              <w:rPr>
                <w:b/>
              </w:rPr>
            </w:pPr>
          </w:p>
        </w:tc>
        <w:tc>
          <w:tcPr>
            <w:tcW w:w="966" w:type="pct"/>
          </w:tcPr>
          <w:p w:rsidR="00493217" w:rsidRPr="003F2B44" w:rsidRDefault="00493217" w:rsidP="00DC28D3">
            <w:pPr>
              <w:rPr>
                <w:b/>
              </w:rPr>
            </w:pPr>
            <w:r w:rsidRPr="003F2B44">
              <w:rPr>
                <w:b/>
              </w:rPr>
              <w:t>Applicant</w:t>
            </w:r>
          </w:p>
        </w:tc>
        <w:tc>
          <w:tcPr>
            <w:tcW w:w="966" w:type="pct"/>
          </w:tcPr>
          <w:p w:rsidR="00493217" w:rsidRPr="003F2B44" w:rsidRDefault="00493217" w:rsidP="00DC28D3">
            <w:pPr>
              <w:rPr>
                <w:b/>
              </w:rPr>
            </w:pPr>
            <w:r w:rsidRPr="003F2B44">
              <w:rPr>
                <w:b/>
              </w:rPr>
              <w:t>Staff</w:t>
            </w:r>
          </w:p>
        </w:tc>
        <w:tc>
          <w:tcPr>
            <w:tcW w:w="966" w:type="pct"/>
          </w:tcPr>
          <w:p w:rsidR="00493217" w:rsidRPr="003F2B44" w:rsidRDefault="00493217" w:rsidP="00DC28D3">
            <w:pPr>
              <w:rPr>
                <w:b/>
              </w:rPr>
            </w:pPr>
            <w:r w:rsidRPr="003F2B44">
              <w:rPr>
                <w:b/>
              </w:rPr>
              <w:t>Other</w:t>
            </w:r>
          </w:p>
        </w:tc>
        <w:tc>
          <w:tcPr>
            <w:tcW w:w="966" w:type="pct"/>
          </w:tcPr>
          <w:p w:rsidR="00493217" w:rsidRPr="003F2B44" w:rsidRDefault="00493217" w:rsidP="00DC28D3">
            <w:pPr>
              <w:rPr>
                <w:b/>
              </w:rPr>
            </w:pPr>
            <w:r w:rsidRPr="003F2B44">
              <w:rPr>
                <w:b/>
              </w:rPr>
              <w:t>System</w:t>
            </w:r>
          </w:p>
        </w:tc>
        <w:tc>
          <w:tcPr>
            <w:tcW w:w="965" w:type="pct"/>
          </w:tcPr>
          <w:p w:rsidR="00493217" w:rsidRPr="003F2B44" w:rsidRDefault="00493217" w:rsidP="00DC28D3">
            <w:pPr>
              <w:rPr>
                <w:b/>
              </w:rPr>
            </w:pPr>
            <w:r w:rsidRPr="003F2B44">
              <w:rPr>
                <w:b/>
              </w:rPr>
              <w:t>Comments</w:t>
            </w:r>
          </w:p>
        </w:tc>
      </w:tr>
      <w:tr w:rsidR="00493217" w:rsidRPr="003F2B44" w:rsidTr="00DC28D3">
        <w:tc>
          <w:tcPr>
            <w:tcW w:w="170" w:type="pct"/>
          </w:tcPr>
          <w:p w:rsidR="00493217" w:rsidRPr="003F2B44" w:rsidRDefault="00EB0CE3" w:rsidP="00DC28D3">
            <w:r>
              <w:t>1</w:t>
            </w:r>
          </w:p>
        </w:tc>
        <w:tc>
          <w:tcPr>
            <w:tcW w:w="966" w:type="pct"/>
          </w:tcPr>
          <w:p w:rsidR="00493217" w:rsidRPr="003F2B44" w:rsidRDefault="00493217" w:rsidP="00493217">
            <w:r w:rsidRPr="003F2B44">
              <w:t>Logs into existing portal account.</w:t>
            </w:r>
          </w:p>
          <w:p w:rsidR="00493217" w:rsidRPr="003F2B44" w:rsidRDefault="00493217" w:rsidP="00493217">
            <w:r w:rsidRPr="003F2B44">
              <w:t>Looks up an existing license in the portal, then clicks on Add Privilege.</w:t>
            </w:r>
          </w:p>
        </w:tc>
        <w:tc>
          <w:tcPr>
            <w:tcW w:w="966" w:type="pct"/>
          </w:tcPr>
          <w:p w:rsidR="00493217" w:rsidRPr="003F2B44" w:rsidRDefault="00493217" w:rsidP="00DC28D3"/>
        </w:tc>
        <w:tc>
          <w:tcPr>
            <w:tcW w:w="966" w:type="pct"/>
          </w:tcPr>
          <w:p w:rsidR="00493217" w:rsidRPr="003F2B44" w:rsidRDefault="00493217" w:rsidP="00DC28D3">
            <w:pPr>
              <w:pStyle w:val="ListParagraph"/>
              <w:ind w:left="288"/>
            </w:pPr>
          </w:p>
        </w:tc>
        <w:tc>
          <w:tcPr>
            <w:tcW w:w="966" w:type="pct"/>
          </w:tcPr>
          <w:p w:rsidR="00493217" w:rsidRPr="003F2B44" w:rsidRDefault="00493217" w:rsidP="00DC28D3">
            <w:pPr>
              <w:pStyle w:val="ListParagraph"/>
              <w:ind w:left="216"/>
            </w:pPr>
          </w:p>
        </w:tc>
        <w:tc>
          <w:tcPr>
            <w:tcW w:w="965" w:type="pct"/>
          </w:tcPr>
          <w:p w:rsidR="00493217" w:rsidRPr="003F2B44" w:rsidRDefault="000F4D2D" w:rsidP="00DC28D3">
            <w:r>
              <w:t>Only display active licenses to user.</w:t>
            </w:r>
          </w:p>
        </w:tc>
      </w:tr>
      <w:tr w:rsidR="00156724" w:rsidRPr="003F2B44" w:rsidTr="00DC28D3">
        <w:tc>
          <w:tcPr>
            <w:tcW w:w="170" w:type="pct"/>
          </w:tcPr>
          <w:p w:rsidR="00156724" w:rsidRPr="003F2B44" w:rsidRDefault="00EB0CE3" w:rsidP="00DC28D3">
            <w:r>
              <w:t>2</w:t>
            </w:r>
          </w:p>
        </w:tc>
        <w:tc>
          <w:tcPr>
            <w:tcW w:w="966" w:type="pct"/>
          </w:tcPr>
          <w:p w:rsidR="00156724" w:rsidRPr="003F2B44" w:rsidRDefault="00156724" w:rsidP="00DC28D3"/>
        </w:tc>
        <w:tc>
          <w:tcPr>
            <w:tcW w:w="966" w:type="pct"/>
          </w:tcPr>
          <w:p w:rsidR="00156724" w:rsidRPr="003F2B44" w:rsidRDefault="00156724" w:rsidP="00DC28D3"/>
        </w:tc>
        <w:tc>
          <w:tcPr>
            <w:tcW w:w="966" w:type="pct"/>
          </w:tcPr>
          <w:p w:rsidR="00156724" w:rsidRPr="003F2B44" w:rsidRDefault="00156724" w:rsidP="00DC28D3">
            <w:pPr>
              <w:pStyle w:val="ListParagraph"/>
              <w:ind w:left="288"/>
            </w:pPr>
          </w:p>
        </w:tc>
        <w:tc>
          <w:tcPr>
            <w:tcW w:w="966" w:type="pct"/>
          </w:tcPr>
          <w:p w:rsidR="00543D22" w:rsidRPr="003F2B44" w:rsidRDefault="00543D22" w:rsidP="00D13364">
            <w:r>
              <w:t>Displays License’s existing information (add ons and privileges)</w:t>
            </w:r>
          </w:p>
        </w:tc>
        <w:tc>
          <w:tcPr>
            <w:tcW w:w="965" w:type="pct"/>
          </w:tcPr>
          <w:p w:rsidR="00156724" w:rsidRPr="003F2B44" w:rsidRDefault="00156724" w:rsidP="00DC28D3"/>
        </w:tc>
      </w:tr>
      <w:tr w:rsidR="00493217" w:rsidRPr="003F2B44" w:rsidTr="00DC28D3">
        <w:tc>
          <w:tcPr>
            <w:tcW w:w="170" w:type="pct"/>
          </w:tcPr>
          <w:p w:rsidR="00493217" w:rsidRPr="003F2B44" w:rsidRDefault="00EB0CE3" w:rsidP="00DC28D3">
            <w:r>
              <w:t>3</w:t>
            </w:r>
          </w:p>
        </w:tc>
        <w:tc>
          <w:tcPr>
            <w:tcW w:w="966" w:type="pct"/>
          </w:tcPr>
          <w:p w:rsidR="00543D22" w:rsidRDefault="00543D22" w:rsidP="00575E99">
            <w:r>
              <w:t>Reviews existing license information (add ons and privileges)</w:t>
            </w:r>
          </w:p>
          <w:p w:rsidR="00543D22" w:rsidRDefault="00543D22" w:rsidP="00575E99"/>
          <w:p w:rsidR="00543D22" w:rsidRDefault="00543D22" w:rsidP="00575E99">
            <w:r>
              <w:t>Selects the Privilege Type to be added</w:t>
            </w:r>
          </w:p>
          <w:p w:rsidR="00493217" w:rsidRDefault="00543D22" w:rsidP="00575E99">
            <w:r>
              <w:t>Completes Application</w:t>
            </w:r>
          </w:p>
          <w:p w:rsidR="00A83FE0" w:rsidRDefault="00A83FE0" w:rsidP="00575E99"/>
          <w:p w:rsidR="00A83FE0" w:rsidRPr="003F2B44" w:rsidRDefault="00A83FE0" w:rsidP="00575E99">
            <w:r>
              <w:t xml:space="preserve">Privilege can be Temporary or Permanent </w:t>
            </w:r>
          </w:p>
        </w:tc>
        <w:tc>
          <w:tcPr>
            <w:tcW w:w="966" w:type="pct"/>
          </w:tcPr>
          <w:p w:rsidR="00493217" w:rsidRPr="003F2B44" w:rsidRDefault="00493217" w:rsidP="00DC28D3"/>
        </w:tc>
        <w:tc>
          <w:tcPr>
            <w:tcW w:w="966" w:type="pct"/>
          </w:tcPr>
          <w:p w:rsidR="00493217" w:rsidRPr="003F2B44" w:rsidRDefault="00493217" w:rsidP="00DC28D3">
            <w:pPr>
              <w:pStyle w:val="ListParagraph"/>
              <w:ind w:left="288"/>
            </w:pPr>
          </w:p>
        </w:tc>
        <w:tc>
          <w:tcPr>
            <w:tcW w:w="966" w:type="pct"/>
          </w:tcPr>
          <w:p w:rsidR="00543D22" w:rsidRDefault="00543D22" w:rsidP="00543D22">
            <w:r>
              <w:t xml:space="preserve">Displays Application based on type selected </w:t>
            </w:r>
          </w:p>
          <w:p w:rsidR="00C231CF" w:rsidRPr="00C3720F" w:rsidRDefault="00C3720F" w:rsidP="00D13364">
            <w:pPr>
              <w:rPr>
                <w:color w:val="FF0000"/>
              </w:rPr>
            </w:pPr>
            <w:r>
              <w:rPr>
                <w:color w:val="FF0000"/>
              </w:rPr>
              <w:t>(Per the Forms and Data spreadsheet)</w:t>
            </w:r>
          </w:p>
        </w:tc>
        <w:tc>
          <w:tcPr>
            <w:tcW w:w="965" w:type="pct"/>
          </w:tcPr>
          <w:p w:rsidR="00543D22" w:rsidRDefault="00543D22" w:rsidP="00D06BAC">
            <w:r>
              <w:t>Available Privileges are based on License type.</w:t>
            </w:r>
          </w:p>
          <w:p w:rsidR="00543D22" w:rsidRDefault="00543D22" w:rsidP="00D06BAC"/>
          <w:p w:rsidR="00493217" w:rsidRDefault="00D06BAC" w:rsidP="00D06BAC">
            <w:r>
              <w:t>The Applicant will not be able to update any of their existing information in the Privilege Application process.</w:t>
            </w:r>
          </w:p>
          <w:p w:rsidR="00D06BAC" w:rsidRDefault="00EE1DED" w:rsidP="00D06BAC">
            <w:r>
              <w:t xml:space="preserve">Need to allow for </w:t>
            </w:r>
            <w:r w:rsidR="00C231CF">
              <w:t xml:space="preserve">multiple temporary </w:t>
            </w:r>
            <w:r w:rsidR="00D06BAC">
              <w:t xml:space="preserve">privileges? E.g. Outdoor service every Friday in summer.  </w:t>
            </w:r>
          </w:p>
          <w:p w:rsidR="00F454A1" w:rsidRDefault="00F454A1" w:rsidP="00D06BAC"/>
          <w:p w:rsidR="00F454A1" w:rsidRDefault="002664C8" w:rsidP="00F454A1">
            <w:r>
              <w:t xml:space="preserve">Need some type </w:t>
            </w:r>
            <w:r w:rsidR="00F454A1">
              <w:t>of warning when Brew Pub is selected because many people select this in incorrectly.</w:t>
            </w:r>
          </w:p>
          <w:p w:rsidR="00F454A1" w:rsidRPr="003F2B44" w:rsidRDefault="00F454A1" w:rsidP="00D06BAC"/>
        </w:tc>
      </w:tr>
      <w:tr w:rsidR="00543D22" w:rsidRPr="003F2B44" w:rsidTr="00DC28D3">
        <w:tc>
          <w:tcPr>
            <w:tcW w:w="170" w:type="pct"/>
          </w:tcPr>
          <w:p w:rsidR="00543D22" w:rsidRDefault="00642A85" w:rsidP="00E14E51">
            <w:r>
              <w:t>4</w:t>
            </w:r>
          </w:p>
        </w:tc>
        <w:tc>
          <w:tcPr>
            <w:tcW w:w="966" w:type="pct"/>
          </w:tcPr>
          <w:p w:rsidR="00543D22" w:rsidRDefault="00543D22" w:rsidP="00E14E51"/>
        </w:tc>
        <w:tc>
          <w:tcPr>
            <w:tcW w:w="966" w:type="pct"/>
          </w:tcPr>
          <w:p w:rsidR="00543D22" w:rsidRPr="003F2B44" w:rsidRDefault="00543D22" w:rsidP="00E14E51">
            <w:pPr>
              <w:rPr>
                <w:i/>
              </w:rPr>
            </w:pPr>
          </w:p>
        </w:tc>
        <w:tc>
          <w:tcPr>
            <w:tcW w:w="966" w:type="pct"/>
          </w:tcPr>
          <w:p w:rsidR="00543D22" w:rsidRPr="003F2B44" w:rsidRDefault="00543D22" w:rsidP="00E14E51">
            <w:pPr>
              <w:pStyle w:val="ListParagraph"/>
              <w:ind w:left="288"/>
            </w:pPr>
          </w:p>
        </w:tc>
        <w:tc>
          <w:tcPr>
            <w:tcW w:w="966" w:type="pct"/>
          </w:tcPr>
          <w:p w:rsidR="00543D22" w:rsidRDefault="00543D22" w:rsidP="00543D22">
            <w:r>
              <w:t>Generates Application Sequence APP-YY-xxxx</w:t>
            </w:r>
            <w:r w:rsidR="002664C8">
              <w:t>x</w:t>
            </w:r>
          </w:p>
          <w:p w:rsidR="00543D22" w:rsidRDefault="00543D22" w:rsidP="00543D22">
            <w:r>
              <w:t>Application Status = Pending</w:t>
            </w:r>
          </w:p>
          <w:p w:rsidR="00543D22" w:rsidRDefault="00543D22" w:rsidP="00543D22"/>
          <w:p w:rsidR="00543D22" w:rsidRPr="003F2B44" w:rsidRDefault="00543D22" w:rsidP="00543D22">
            <w:r>
              <w:lastRenderedPageBreak/>
              <w:t>Generates Submissions (Based on Forms &amp; Data Spreadsheet)</w:t>
            </w:r>
          </w:p>
        </w:tc>
        <w:tc>
          <w:tcPr>
            <w:tcW w:w="965" w:type="pct"/>
          </w:tcPr>
          <w:p w:rsidR="00543D22" w:rsidRDefault="00543D22" w:rsidP="00E14E51"/>
        </w:tc>
      </w:tr>
      <w:tr w:rsidR="00E14E51" w:rsidRPr="003F2B44" w:rsidTr="00DC28D3">
        <w:tc>
          <w:tcPr>
            <w:tcW w:w="170" w:type="pct"/>
          </w:tcPr>
          <w:p w:rsidR="00E14E51" w:rsidRPr="003F2B44" w:rsidRDefault="00642A85" w:rsidP="00E14E51">
            <w:r>
              <w:t>5</w:t>
            </w:r>
          </w:p>
        </w:tc>
        <w:tc>
          <w:tcPr>
            <w:tcW w:w="966" w:type="pct"/>
          </w:tcPr>
          <w:p w:rsidR="00575E99" w:rsidRDefault="00575E99" w:rsidP="00E14E51">
            <w:r>
              <w:t>Displays existing Dram Shop</w:t>
            </w:r>
          </w:p>
          <w:p w:rsidR="00E14E51" w:rsidRPr="003F2B44" w:rsidRDefault="00575E99" w:rsidP="00575E99">
            <w:r>
              <w:t xml:space="preserve">If different Dram for outdoor service, they need to select </w:t>
            </w:r>
            <w:r w:rsidR="00E14E51">
              <w:t>Dram Shop</w:t>
            </w:r>
          </w:p>
        </w:tc>
        <w:tc>
          <w:tcPr>
            <w:tcW w:w="966" w:type="pct"/>
          </w:tcPr>
          <w:p w:rsidR="00E14E51" w:rsidRPr="003F2B44" w:rsidRDefault="00E14E51" w:rsidP="00E14E51">
            <w:pPr>
              <w:rPr>
                <w:i/>
              </w:rPr>
            </w:pPr>
          </w:p>
        </w:tc>
        <w:tc>
          <w:tcPr>
            <w:tcW w:w="966" w:type="pct"/>
          </w:tcPr>
          <w:p w:rsidR="00E14E51" w:rsidRPr="003F2B44" w:rsidRDefault="00E14E51" w:rsidP="00E14E51">
            <w:pPr>
              <w:pStyle w:val="ListParagraph"/>
              <w:ind w:left="288"/>
            </w:pPr>
          </w:p>
        </w:tc>
        <w:tc>
          <w:tcPr>
            <w:tcW w:w="966" w:type="pct"/>
          </w:tcPr>
          <w:p w:rsidR="00E14E51" w:rsidRPr="003F2B44" w:rsidRDefault="00E14E51" w:rsidP="00E14E51"/>
        </w:tc>
        <w:tc>
          <w:tcPr>
            <w:tcW w:w="965" w:type="pct"/>
          </w:tcPr>
          <w:p w:rsidR="00E14E51" w:rsidRPr="003F2B44" w:rsidRDefault="00575E99" w:rsidP="00E14E51">
            <w:r>
              <w:t>May have a different Dram for Outdoor service.</w:t>
            </w:r>
          </w:p>
        </w:tc>
      </w:tr>
      <w:tr w:rsidR="00E14E51" w:rsidRPr="003F2B44" w:rsidTr="00DC28D3">
        <w:tc>
          <w:tcPr>
            <w:tcW w:w="170" w:type="pct"/>
          </w:tcPr>
          <w:p w:rsidR="00E14E51" w:rsidRPr="003F2B44" w:rsidRDefault="00642A85" w:rsidP="00E14E51">
            <w:r>
              <w:t>6</w:t>
            </w:r>
          </w:p>
        </w:tc>
        <w:tc>
          <w:tcPr>
            <w:tcW w:w="966" w:type="pct"/>
          </w:tcPr>
          <w:p w:rsidR="00E14E51" w:rsidRPr="003F2B44" w:rsidRDefault="00575E99" w:rsidP="00E14E51">
            <w:r>
              <w:t>Display</w:t>
            </w:r>
            <w:r w:rsidR="00E14E51">
              <w:t xml:space="preserve"> Local Authority</w:t>
            </w:r>
            <w:r w:rsidR="00543D22">
              <w:t xml:space="preserve"> from existing License</w:t>
            </w:r>
          </w:p>
        </w:tc>
        <w:tc>
          <w:tcPr>
            <w:tcW w:w="966" w:type="pct"/>
          </w:tcPr>
          <w:p w:rsidR="00E14E51" w:rsidRPr="003F2B44" w:rsidRDefault="00E14E51" w:rsidP="00E14E51">
            <w:pPr>
              <w:rPr>
                <w:i/>
              </w:rPr>
            </w:pPr>
          </w:p>
        </w:tc>
        <w:tc>
          <w:tcPr>
            <w:tcW w:w="966" w:type="pct"/>
          </w:tcPr>
          <w:p w:rsidR="00E14E51" w:rsidRPr="003F2B44" w:rsidRDefault="00E14E51" w:rsidP="00E14E51">
            <w:pPr>
              <w:pStyle w:val="ListParagraph"/>
              <w:ind w:left="288"/>
            </w:pPr>
          </w:p>
        </w:tc>
        <w:tc>
          <w:tcPr>
            <w:tcW w:w="966" w:type="pct"/>
          </w:tcPr>
          <w:p w:rsidR="00E14E51" w:rsidRPr="003F2B44" w:rsidRDefault="00E14E51" w:rsidP="00D06BAC"/>
        </w:tc>
        <w:tc>
          <w:tcPr>
            <w:tcW w:w="965" w:type="pct"/>
          </w:tcPr>
          <w:p w:rsidR="00E14E51" w:rsidRPr="003F2B44" w:rsidRDefault="00E14E51" w:rsidP="00E14E51"/>
        </w:tc>
      </w:tr>
      <w:tr w:rsidR="00917157" w:rsidRPr="003F2B44" w:rsidTr="00DC28D3">
        <w:tc>
          <w:tcPr>
            <w:tcW w:w="170" w:type="pct"/>
          </w:tcPr>
          <w:p w:rsidR="00917157" w:rsidRPr="003F2B44" w:rsidRDefault="00642A85" w:rsidP="00DC28D3">
            <w:r>
              <w:t>7</w:t>
            </w:r>
          </w:p>
        </w:tc>
        <w:tc>
          <w:tcPr>
            <w:tcW w:w="966" w:type="pct"/>
          </w:tcPr>
          <w:p w:rsidR="00917157" w:rsidRPr="003F2B44" w:rsidRDefault="00917157" w:rsidP="00DC28D3">
            <w:r>
              <w:t>Uploads Submissions</w:t>
            </w:r>
          </w:p>
        </w:tc>
        <w:tc>
          <w:tcPr>
            <w:tcW w:w="966" w:type="pct"/>
          </w:tcPr>
          <w:p w:rsidR="00917157" w:rsidRPr="003F2B44" w:rsidRDefault="00917157" w:rsidP="00DC28D3">
            <w:pPr>
              <w:rPr>
                <w:i/>
              </w:rPr>
            </w:pPr>
          </w:p>
        </w:tc>
        <w:tc>
          <w:tcPr>
            <w:tcW w:w="966" w:type="pct"/>
          </w:tcPr>
          <w:p w:rsidR="00917157" w:rsidRPr="003F2B44" w:rsidRDefault="00917157" w:rsidP="00DC28D3">
            <w:pPr>
              <w:pStyle w:val="ListParagraph"/>
              <w:ind w:left="288"/>
            </w:pPr>
          </w:p>
        </w:tc>
        <w:tc>
          <w:tcPr>
            <w:tcW w:w="966" w:type="pct"/>
          </w:tcPr>
          <w:p w:rsidR="00917157" w:rsidRPr="003F2B44" w:rsidRDefault="00C231CF" w:rsidP="00DC28D3">
            <w:r>
              <w:t>Saves Documents</w:t>
            </w:r>
          </w:p>
        </w:tc>
        <w:tc>
          <w:tcPr>
            <w:tcW w:w="965" w:type="pct"/>
          </w:tcPr>
          <w:p w:rsidR="00917157" w:rsidRPr="00C346EB" w:rsidRDefault="00917157" w:rsidP="00DC28D3">
            <w:pPr>
              <w:rPr>
                <w:rFonts w:cs="TT56t00"/>
                <w:lang w:val="en-CA"/>
              </w:rPr>
            </w:pPr>
          </w:p>
        </w:tc>
      </w:tr>
      <w:tr w:rsidR="00DC28D3" w:rsidRPr="003F2B44" w:rsidTr="00DC28D3">
        <w:tc>
          <w:tcPr>
            <w:tcW w:w="170" w:type="pct"/>
          </w:tcPr>
          <w:p w:rsidR="00DC28D3" w:rsidRPr="003F2B44" w:rsidRDefault="00642A85" w:rsidP="00DC28D3">
            <w:r>
              <w:t>8</w:t>
            </w:r>
          </w:p>
        </w:tc>
        <w:tc>
          <w:tcPr>
            <w:tcW w:w="966" w:type="pct"/>
          </w:tcPr>
          <w:p w:rsidR="00DC28D3" w:rsidRPr="003F2B44" w:rsidRDefault="00DC28D3" w:rsidP="00575E99">
            <w:r w:rsidRPr="003F2B44">
              <w:t>Attests</w:t>
            </w:r>
            <w:r w:rsidR="006E607E">
              <w:t xml:space="preserve"> </w:t>
            </w:r>
          </w:p>
        </w:tc>
        <w:tc>
          <w:tcPr>
            <w:tcW w:w="966" w:type="pct"/>
          </w:tcPr>
          <w:p w:rsidR="00DC28D3" w:rsidRPr="003F2B44" w:rsidRDefault="00DC28D3" w:rsidP="00DC28D3">
            <w:pPr>
              <w:rPr>
                <w:i/>
              </w:rPr>
            </w:pPr>
          </w:p>
        </w:tc>
        <w:tc>
          <w:tcPr>
            <w:tcW w:w="966" w:type="pct"/>
          </w:tcPr>
          <w:p w:rsidR="00DC28D3" w:rsidRPr="003F2B44" w:rsidRDefault="00DC28D3" w:rsidP="00DC28D3">
            <w:pPr>
              <w:pStyle w:val="ListParagraph"/>
              <w:ind w:left="288"/>
            </w:pPr>
          </w:p>
        </w:tc>
        <w:tc>
          <w:tcPr>
            <w:tcW w:w="966" w:type="pct"/>
          </w:tcPr>
          <w:p w:rsidR="00DC28D3" w:rsidRPr="003F2B44" w:rsidRDefault="00DC28D3" w:rsidP="00DC28D3">
            <w:r w:rsidRPr="003F2B44">
              <w:t xml:space="preserve">Generates fees based </w:t>
            </w:r>
            <w:r>
              <w:t>on Privilege (Sunday Sales)</w:t>
            </w:r>
          </w:p>
        </w:tc>
        <w:tc>
          <w:tcPr>
            <w:tcW w:w="965" w:type="pct"/>
          </w:tcPr>
          <w:p w:rsidR="004173C9" w:rsidRDefault="00575E99" w:rsidP="00DC28D3">
            <w:pPr>
              <w:rPr>
                <w:rFonts w:cs="TT57t00"/>
                <w:lang w:val="en-CA"/>
              </w:rPr>
            </w:pPr>
            <w:r>
              <w:rPr>
                <w:rFonts w:cs="TT56t00"/>
                <w:lang w:val="en-CA"/>
              </w:rPr>
              <w:t xml:space="preserve">Sunday Sales - </w:t>
            </w:r>
            <w:r w:rsidR="00C346EB" w:rsidRPr="00C346EB">
              <w:rPr>
                <w:rFonts w:cs="TT56t00"/>
                <w:lang w:val="en-CA"/>
              </w:rPr>
              <w:t xml:space="preserve">If the effective date of the license has already passed, </w:t>
            </w:r>
            <w:r w:rsidR="00C346EB" w:rsidRPr="00C346EB">
              <w:rPr>
                <w:rFonts w:cs="TT57t00"/>
                <w:lang w:val="en-CA"/>
              </w:rPr>
              <w:t>the fee is prorated based on calendar days</w:t>
            </w:r>
          </w:p>
          <w:p w:rsidR="004173C9" w:rsidRPr="00C346EB" w:rsidRDefault="004173C9" w:rsidP="00DC28D3"/>
        </w:tc>
      </w:tr>
      <w:tr w:rsidR="00DC28D3" w:rsidRPr="003F2B44" w:rsidTr="00DC28D3">
        <w:tc>
          <w:tcPr>
            <w:tcW w:w="170" w:type="pct"/>
          </w:tcPr>
          <w:p w:rsidR="00DC28D3" w:rsidRPr="003F2B44" w:rsidRDefault="00642A85" w:rsidP="00DC28D3">
            <w:r>
              <w:t>9</w:t>
            </w:r>
          </w:p>
        </w:tc>
        <w:tc>
          <w:tcPr>
            <w:tcW w:w="966" w:type="pct"/>
          </w:tcPr>
          <w:p w:rsidR="00DC28D3" w:rsidRPr="003F2B44" w:rsidRDefault="00DC28D3" w:rsidP="00DC28D3">
            <w:r>
              <w:t>Pays Fees (if applicable)</w:t>
            </w:r>
          </w:p>
        </w:tc>
        <w:tc>
          <w:tcPr>
            <w:tcW w:w="966" w:type="pct"/>
          </w:tcPr>
          <w:p w:rsidR="00DC28D3" w:rsidRPr="003F2B44" w:rsidRDefault="00DC28D3" w:rsidP="00DC28D3">
            <w:pPr>
              <w:rPr>
                <w:i/>
              </w:rPr>
            </w:pPr>
          </w:p>
        </w:tc>
        <w:tc>
          <w:tcPr>
            <w:tcW w:w="966" w:type="pct"/>
          </w:tcPr>
          <w:p w:rsidR="00DC28D3" w:rsidRPr="003F2B44" w:rsidRDefault="00DC28D3" w:rsidP="00DC28D3">
            <w:pPr>
              <w:pStyle w:val="ListParagraph"/>
              <w:ind w:left="288"/>
            </w:pPr>
          </w:p>
        </w:tc>
        <w:tc>
          <w:tcPr>
            <w:tcW w:w="966" w:type="pct"/>
          </w:tcPr>
          <w:p w:rsidR="00DC28D3" w:rsidRDefault="00411496" w:rsidP="00E033A7">
            <w:r>
              <w:t>Application Status = (based on Review type generated</w:t>
            </w:r>
            <w:r w:rsidR="00917157">
              <w:t xml:space="preserve"> e.g. Dram Review</w:t>
            </w:r>
            <w:r>
              <w:t>)</w:t>
            </w:r>
          </w:p>
          <w:p w:rsidR="00411496" w:rsidRPr="003F2B44" w:rsidRDefault="00411496" w:rsidP="00E033A7">
            <w:r>
              <w:t>Generates Review (based on the Master License type – Dram, LA, ABD Level 1)</w:t>
            </w:r>
          </w:p>
        </w:tc>
        <w:tc>
          <w:tcPr>
            <w:tcW w:w="965" w:type="pct"/>
          </w:tcPr>
          <w:p w:rsidR="00DC28D3" w:rsidRDefault="00411496" w:rsidP="00DC28D3">
            <w:r>
              <w:t>The Privilege Reviews will follow the same process as the New Applications.</w:t>
            </w:r>
          </w:p>
          <w:p w:rsidR="00EE1DED" w:rsidRDefault="00EE1DED" w:rsidP="00DC28D3">
            <w:r>
              <w:t>(A new Certificate will be generated once approved.  Temp dates will be included on cert when applicable.)</w:t>
            </w:r>
          </w:p>
          <w:p w:rsidR="006C75C7" w:rsidRPr="003F2B44" w:rsidRDefault="006C75C7" w:rsidP="00DC28D3">
            <w:r>
              <w:t>Temp outdoor service is limited to the License expiration date.</w:t>
            </w:r>
          </w:p>
        </w:tc>
      </w:tr>
    </w:tbl>
    <w:p w:rsidR="00511D1C" w:rsidRDefault="00511D1C">
      <w:pPr>
        <w:rPr>
          <w:b/>
        </w:rPr>
      </w:pPr>
    </w:p>
    <w:p w:rsidR="00511D1C" w:rsidRDefault="00511D1C"/>
    <w:p w:rsidR="008D0489" w:rsidRPr="003F2B44" w:rsidRDefault="008D0489" w:rsidP="00147024">
      <w:pPr>
        <w:pStyle w:val="Heading2"/>
        <w:numPr>
          <w:ilvl w:val="0"/>
          <w:numId w:val="18"/>
        </w:numPr>
      </w:pPr>
      <w:bookmarkStart w:id="17" w:name="_Toc464209376"/>
      <w:r w:rsidRPr="003F2B44">
        <w:t>Renew License</w:t>
      </w:r>
      <w:r w:rsidR="00753711">
        <w:t xml:space="preserve"> Application</w:t>
      </w:r>
      <w:bookmarkEnd w:id="17"/>
    </w:p>
    <w:tbl>
      <w:tblPr>
        <w:tblStyle w:val="TableGrid"/>
        <w:tblW w:w="5046" w:type="pct"/>
        <w:tblLook w:val="04A0" w:firstRow="1" w:lastRow="0" w:firstColumn="1" w:lastColumn="0" w:noHBand="0" w:noVBand="1"/>
      </w:tblPr>
      <w:tblGrid>
        <w:gridCol w:w="651"/>
        <w:gridCol w:w="3693"/>
        <w:gridCol w:w="3693"/>
        <w:gridCol w:w="3693"/>
        <w:gridCol w:w="3692"/>
        <w:gridCol w:w="3688"/>
      </w:tblGrid>
      <w:tr w:rsidR="007024F4" w:rsidRPr="003F2B44" w:rsidTr="003F2B44">
        <w:tc>
          <w:tcPr>
            <w:tcW w:w="170" w:type="pct"/>
          </w:tcPr>
          <w:p w:rsidR="007024F4" w:rsidRPr="003F2B44" w:rsidRDefault="007024F4" w:rsidP="003F2B44">
            <w:pPr>
              <w:ind w:left="-90" w:right="-105"/>
              <w:rPr>
                <w:b/>
              </w:rPr>
            </w:pPr>
          </w:p>
        </w:tc>
        <w:tc>
          <w:tcPr>
            <w:tcW w:w="966" w:type="pct"/>
          </w:tcPr>
          <w:p w:rsidR="007024F4" w:rsidRPr="003F2B44" w:rsidRDefault="007024F4" w:rsidP="003F2B44">
            <w:pPr>
              <w:rPr>
                <w:b/>
              </w:rPr>
            </w:pPr>
            <w:r w:rsidRPr="003F2B44">
              <w:rPr>
                <w:b/>
              </w:rPr>
              <w:t>Applicant</w:t>
            </w:r>
          </w:p>
        </w:tc>
        <w:tc>
          <w:tcPr>
            <w:tcW w:w="966" w:type="pct"/>
          </w:tcPr>
          <w:p w:rsidR="007024F4" w:rsidRPr="003F2B44" w:rsidRDefault="007024F4" w:rsidP="003F2B44">
            <w:pPr>
              <w:rPr>
                <w:b/>
              </w:rPr>
            </w:pPr>
            <w:r w:rsidRPr="003F2B44">
              <w:rPr>
                <w:b/>
              </w:rPr>
              <w:t>Staff</w:t>
            </w:r>
          </w:p>
        </w:tc>
        <w:tc>
          <w:tcPr>
            <w:tcW w:w="966" w:type="pct"/>
          </w:tcPr>
          <w:p w:rsidR="007024F4" w:rsidRPr="003F2B44" w:rsidRDefault="007024F4" w:rsidP="003F2B44">
            <w:pPr>
              <w:rPr>
                <w:b/>
              </w:rPr>
            </w:pPr>
            <w:r w:rsidRPr="003F2B44">
              <w:rPr>
                <w:b/>
              </w:rPr>
              <w:t>Other</w:t>
            </w:r>
          </w:p>
        </w:tc>
        <w:tc>
          <w:tcPr>
            <w:tcW w:w="966" w:type="pct"/>
          </w:tcPr>
          <w:p w:rsidR="007024F4" w:rsidRPr="003F2B44" w:rsidRDefault="007024F4" w:rsidP="003F2B44">
            <w:pPr>
              <w:rPr>
                <w:b/>
              </w:rPr>
            </w:pPr>
            <w:r w:rsidRPr="003F2B44">
              <w:rPr>
                <w:b/>
              </w:rPr>
              <w:t>System</w:t>
            </w:r>
          </w:p>
        </w:tc>
        <w:tc>
          <w:tcPr>
            <w:tcW w:w="965" w:type="pct"/>
          </w:tcPr>
          <w:p w:rsidR="007024F4" w:rsidRPr="003F2B44" w:rsidRDefault="007024F4" w:rsidP="003F2B44">
            <w:pPr>
              <w:rPr>
                <w:b/>
              </w:rPr>
            </w:pPr>
            <w:r w:rsidRPr="003F2B44">
              <w:rPr>
                <w:b/>
              </w:rPr>
              <w:t>Comments</w:t>
            </w:r>
          </w:p>
        </w:tc>
      </w:tr>
      <w:tr w:rsidR="00CB741F" w:rsidRPr="003F2B44" w:rsidTr="003F2B44">
        <w:tc>
          <w:tcPr>
            <w:tcW w:w="170" w:type="pct"/>
          </w:tcPr>
          <w:p w:rsidR="00CB741F" w:rsidRPr="003F2B44" w:rsidRDefault="00EB0CE3" w:rsidP="003F2B44">
            <w:r>
              <w:t>1</w:t>
            </w:r>
          </w:p>
        </w:tc>
        <w:tc>
          <w:tcPr>
            <w:tcW w:w="966" w:type="pct"/>
          </w:tcPr>
          <w:p w:rsidR="00CB741F" w:rsidRPr="003F2B44" w:rsidRDefault="00CB741F" w:rsidP="00E05164">
            <w:r w:rsidRPr="003F2B44">
              <w:t>Logs into existing portal account.</w:t>
            </w:r>
          </w:p>
          <w:p w:rsidR="00CB741F" w:rsidRPr="003F2B44" w:rsidRDefault="00CB741F" w:rsidP="000A046E">
            <w:r w:rsidRPr="003F2B44">
              <w:t>Looks up an existing license in the portal, then clicks on Renew.</w:t>
            </w:r>
          </w:p>
        </w:tc>
        <w:tc>
          <w:tcPr>
            <w:tcW w:w="966" w:type="pct"/>
          </w:tcPr>
          <w:p w:rsidR="00CB741F" w:rsidRPr="003F2B44" w:rsidRDefault="00CB741F" w:rsidP="003F2B44"/>
        </w:tc>
        <w:tc>
          <w:tcPr>
            <w:tcW w:w="966" w:type="pct"/>
          </w:tcPr>
          <w:p w:rsidR="00CB741F" w:rsidRPr="003F2B44" w:rsidRDefault="00CB741F" w:rsidP="003F2B44">
            <w:pPr>
              <w:pStyle w:val="ListParagraph"/>
              <w:ind w:left="288"/>
            </w:pPr>
          </w:p>
        </w:tc>
        <w:tc>
          <w:tcPr>
            <w:tcW w:w="966" w:type="pct"/>
          </w:tcPr>
          <w:p w:rsidR="00CB741F" w:rsidRDefault="000A046E" w:rsidP="000A046E">
            <w:r>
              <w:t>Displays existing License information + Add Ons + Privileges when applicable</w:t>
            </w:r>
            <w:r w:rsidR="009F6A15">
              <w:t xml:space="preserve"> (temp Outdoor Service Privilege will not be displayed)</w:t>
            </w:r>
          </w:p>
          <w:p w:rsidR="0001450E" w:rsidRDefault="0001450E" w:rsidP="000A046E"/>
          <w:p w:rsidR="0001450E" w:rsidRPr="003F2B44" w:rsidRDefault="0001450E" w:rsidP="000A046E">
            <w:r>
              <w:t>Limitation of only renewing licenses that have not expired.  If the License has expired, the Licensee will need to submit a new application.</w:t>
            </w:r>
          </w:p>
        </w:tc>
        <w:tc>
          <w:tcPr>
            <w:tcW w:w="965" w:type="pct"/>
          </w:tcPr>
          <w:p w:rsidR="007D4FC6" w:rsidRDefault="007D4FC6" w:rsidP="003F2B44">
            <w:r>
              <w:t>System will send notification</w:t>
            </w:r>
            <w:r w:rsidR="00543D22">
              <w:t xml:space="preserve"> to Licensee</w:t>
            </w:r>
            <w:r>
              <w:t xml:space="preserve"> 70 days prior to expiration.</w:t>
            </w:r>
          </w:p>
          <w:p w:rsidR="006266A4" w:rsidRDefault="006A1202" w:rsidP="003F2B44">
            <w:r w:rsidRPr="006A1202">
              <w:t>A</w:t>
            </w:r>
            <w:r w:rsidR="006266A4" w:rsidRPr="006A1202">
              <w:t xml:space="preserve">nother notice </w:t>
            </w:r>
            <w:r w:rsidR="00543D22">
              <w:t xml:space="preserve">will </w:t>
            </w:r>
            <w:r w:rsidR="006266A4" w:rsidRPr="006A1202">
              <w:t>be sent 10 days prior to expiration.</w:t>
            </w:r>
          </w:p>
          <w:p w:rsidR="000A2FA8" w:rsidRDefault="000A2FA8" w:rsidP="003F2B44"/>
          <w:p w:rsidR="000A2FA8" w:rsidRDefault="000A2FA8" w:rsidP="003F2B44">
            <w:r>
              <w:t>5 d</w:t>
            </w:r>
            <w:r w:rsidR="0097168D">
              <w:t xml:space="preserve">ays prior to Expiration a </w:t>
            </w:r>
            <w:r w:rsidR="0097168D">
              <w:rPr>
                <w:color w:val="FF0000"/>
              </w:rPr>
              <w:t>CALL</w:t>
            </w:r>
            <w:r>
              <w:t xml:space="preserve"> goes to LA</w:t>
            </w:r>
            <w:r w:rsidR="00E07891">
              <w:t xml:space="preserve"> and</w:t>
            </w:r>
            <w:r>
              <w:t xml:space="preserve"> Licensee saying that they will be shut down in 5 days.</w:t>
            </w:r>
          </w:p>
          <w:p w:rsidR="000A2FA8" w:rsidRDefault="000A2FA8" w:rsidP="003F2B44"/>
          <w:p w:rsidR="000A2FA8" w:rsidRDefault="000A2FA8" w:rsidP="003F2B44">
            <w:r>
              <w:t>On</w:t>
            </w:r>
            <w:r w:rsidR="0097168D">
              <w:t xml:space="preserve"> the morning of the Expiration, </w:t>
            </w:r>
            <w:r w:rsidR="0097168D">
              <w:rPr>
                <w:color w:val="FF0000"/>
              </w:rPr>
              <w:t xml:space="preserve">ABD </w:t>
            </w:r>
            <w:r w:rsidR="0097168D">
              <w:rPr>
                <w:color w:val="FF0000"/>
              </w:rPr>
              <w:lastRenderedPageBreak/>
              <w:t>will call LA to tell them the expiring licensee will</w:t>
            </w:r>
            <w:r>
              <w:t xml:space="preserve"> be shut down at midnight.</w:t>
            </w:r>
          </w:p>
          <w:p w:rsidR="00E07891" w:rsidRPr="00577E2E" w:rsidRDefault="00E07891" w:rsidP="003F2B44">
            <w:pPr>
              <w:rPr>
                <w:color w:val="FF0000"/>
              </w:rPr>
            </w:pPr>
            <w:r w:rsidRPr="00E07891">
              <w:rPr>
                <w:highlight w:val="yellow"/>
              </w:rPr>
              <w:t>(ABD to provide an email</w:t>
            </w:r>
            <w:r w:rsidR="00A83FE0">
              <w:rPr>
                <w:highlight w:val="yellow"/>
              </w:rPr>
              <w:t xml:space="preserve"> address</w:t>
            </w:r>
            <w:r w:rsidRPr="00E07891">
              <w:rPr>
                <w:highlight w:val="yellow"/>
              </w:rPr>
              <w:t xml:space="preserve"> for the Compliance department)</w:t>
            </w:r>
            <w:r w:rsidR="00577E2E">
              <w:t xml:space="preserve"> </w:t>
            </w:r>
            <w:r w:rsidR="00577E2E">
              <w:rPr>
                <w:color w:val="FF0000"/>
              </w:rPr>
              <w:t>(Not needed)</w:t>
            </w:r>
          </w:p>
          <w:p w:rsidR="000A2FA8" w:rsidRDefault="000A2FA8" w:rsidP="003F2B44"/>
          <w:p w:rsidR="000F4D2D" w:rsidRDefault="003F79C4" w:rsidP="003F2B44">
            <w:r>
              <w:t>Notice on Portal – if they pay by credit card, their application will be processed quicker.</w:t>
            </w:r>
          </w:p>
          <w:p w:rsidR="007D4FC6" w:rsidRPr="003F2B44" w:rsidRDefault="007D4FC6" w:rsidP="003F2B44"/>
        </w:tc>
      </w:tr>
      <w:tr w:rsidR="00E05164" w:rsidRPr="003F2B44" w:rsidTr="003F2B44">
        <w:tc>
          <w:tcPr>
            <w:tcW w:w="170" w:type="pct"/>
          </w:tcPr>
          <w:p w:rsidR="00E05164" w:rsidRPr="003F2B44" w:rsidRDefault="00EB0CE3" w:rsidP="003F2B44">
            <w:r>
              <w:lastRenderedPageBreak/>
              <w:t>2</w:t>
            </w:r>
          </w:p>
        </w:tc>
        <w:tc>
          <w:tcPr>
            <w:tcW w:w="966" w:type="pct"/>
          </w:tcPr>
          <w:p w:rsidR="00E05164" w:rsidRDefault="000A046E" w:rsidP="003F2B44">
            <w:r>
              <w:t>Verifies existing information.</w:t>
            </w:r>
          </w:p>
          <w:p w:rsidR="000A046E" w:rsidRPr="003F2B44" w:rsidRDefault="000A046E" w:rsidP="003F2B44">
            <w:r>
              <w:t>Updates information as needed.</w:t>
            </w:r>
          </w:p>
        </w:tc>
        <w:tc>
          <w:tcPr>
            <w:tcW w:w="966" w:type="pct"/>
          </w:tcPr>
          <w:p w:rsidR="00E05164" w:rsidRPr="003F2B44" w:rsidRDefault="00E05164" w:rsidP="003F2B44"/>
        </w:tc>
        <w:tc>
          <w:tcPr>
            <w:tcW w:w="966" w:type="pct"/>
          </w:tcPr>
          <w:p w:rsidR="00E05164" w:rsidRPr="003F2B44" w:rsidRDefault="00E05164" w:rsidP="003F2B44">
            <w:pPr>
              <w:pStyle w:val="ListParagraph"/>
              <w:ind w:left="288"/>
            </w:pPr>
          </w:p>
        </w:tc>
        <w:tc>
          <w:tcPr>
            <w:tcW w:w="966" w:type="pct"/>
          </w:tcPr>
          <w:p w:rsidR="00E05164" w:rsidRPr="003F2B44" w:rsidRDefault="00E05164" w:rsidP="000A046E"/>
        </w:tc>
        <w:tc>
          <w:tcPr>
            <w:tcW w:w="965" w:type="pct"/>
          </w:tcPr>
          <w:p w:rsidR="00CD22F5" w:rsidRDefault="00CD22F5" w:rsidP="003F2B44">
            <w:r w:rsidRPr="000C6ABD">
              <w:t>Contact info, DBA, mailing address can update</w:t>
            </w:r>
            <w:r w:rsidR="000C6ABD">
              <w:t xml:space="preserve"> during renewal</w:t>
            </w:r>
            <w:r w:rsidRPr="000C6ABD">
              <w:t xml:space="preserve">. </w:t>
            </w:r>
          </w:p>
          <w:p w:rsidR="00B70E3C" w:rsidRDefault="00B70E3C" w:rsidP="003F2B44"/>
          <w:p w:rsidR="00B70E3C" w:rsidRPr="00C82E78" w:rsidRDefault="00B70E3C" w:rsidP="003F2B44">
            <w:pPr>
              <w:rPr>
                <w:highlight w:val="yellow"/>
              </w:rPr>
            </w:pPr>
            <w:r>
              <w:t>Own information can only be updated on the Ownership/Officers Update Application</w:t>
            </w:r>
          </w:p>
        </w:tc>
      </w:tr>
      <w:tr w:rsidR="00D8381F" w:rsidRPr="003F2B44" w:rsidTr="003F2B44">
        <w:tc>
          <w:tcPr>
            <w:tcW w:w="170" w:type="pct"/>
          </w:tcPr>
          <w:p w:rsidR="00D8381F" w:rsidRPr="003F2B44" w:rsidRDefault="00EB0CE3" w:rsidP="003F2B44">
            <w:r>
              <w:t>3</w:t>
            </w:r>
          </w:p>
        </w:tc>
        <w:tc>
          <w:tcPr>
            <w:tcW w:w="966" w:type="pct"/>
          </w:tcPr>
          <w:p w:rsidR="00D8381F" w:rsidRDefault="00D8381F" w:rsidP="003F2B44">
            <w:r>
              <w:t>Selects Add Ons and Privileges that are to be included in the Renewal</w:t>
            </w:r>
          </w:p>
          <w:p w:rsidR="00C3720F" w:rsidRPr="00C3720F" w:rsidRDefault="00C3720F" w:rsidP="003F2B44">
            <w:pPr>
              <w:rPr>
                <w:color w:val="FF0000"/>
              </w:rPr>
            </w:pPr>
            <w:r>
              <w:rPr>
                <w:color w:val="FF0000"/>
              </w:rPr>
              <w:t>(Per the Forms and Data spreadsheet)</w:t>
            </w:r>
          </w:p>
        </w:tc>
        <w:tc>
          <w:tcPr>
            <w:tcW w:w="966" w:type="pct"/>
          </w:tcPr>
          <w:p w:rsidR="00D8381F" w:rsidRPr="003F2B44" w:rsidRDefault="00D8381F" w:rsidP="003F2B44"/>
        </w:tc>
        <w:tc>
          <w:tcPr>
            <w:tcW w:w="966" w:type="pct"/>
          </w:tcPr>
          <w:p w:rsidR="00D8381F" w:rsidRPr="003F2B44" w:rsidRDefault="00D8381F" w:rsidP="003F2B44">
            <w:pPr>
              <w:pStyle w:val="ListParagraph"/>
              <w:ind w:left="288"/>
            </w:pPr>
          </w:p>
        </w:tc>
        <w:tc>
          <w:tcPr>
            <w:tcW w:w="966" w:type="pct"/>
          </w:tcPr>
          <w:p w:rsidR="00D8381F" w:rsidRPr="003F2B44" w:rsidRDefault="00D8381F" w:rsidP="00D8381F"/>
        </w:tc>
        <w:tc>
          <w:tcPr>
            <w:tcW w:w="965" w:type="pct"/>
          </w:tcPr>
          <w:p w:rsidR="00D8381F" w:rsidRPr="003F2B44" w:rsidRDefault="006B7128" w:rsidP="003F2B44">
            <w:r>
              <w:t>Options based on the Forms &amp; Data Spreadsheet</w:t>
            </w:r>
          </w:p>
        </w:tc>
      </w:tr>
      <w:tr w:rsidR="00CB741F" w:rsidRPr="003F2B44" w:rsidTr="003F2B44">
        <w:tc>
          <w:tcPr>
            <w:tcW w:w="170" w:type="pct"/>
          </w:tcPr>
          <w:p w:rsidR="00CB741F" w:rsidRPr="003F2B44" w:rsidRDefault="00EB0CE3" w:rsidP="003F2B44">
            <w:r>
              <w:t>4</w:t>
            </w:r>
          </w:p>
        </w:tc>
        <w:tc>
          <w:tcPr>
            <w:tcW w:w="966" w:type="pct"/>
          </w:tcPr>
          <w:p w:rsidR="00CB741F" w:rsidRPr="003F2B44" w:rsidRDefault="00CB741F" w:rsidP="003F2B44"/>
        </w:tc>
        <w:tc>
          <w:tcPr>
            <w:tcW w:w="966" w:type="pct"/>
          </w:tcPr>
          <w:p w:rsidR="00CB741F" w:rsidRPr="003F2B44" w:rsidRDefault="00CB741F" w:rsidP="003F2B44"/>
        </w:tc>
        <w:tc>
          <w:tcPr>
            <w:tcW w:w="966" w:type="pct"/>
          </w:tcPr>
          <w:p w:rsidR="00CB741F" w:rsidRPr="003F2B44" w:rsidRDefault="00CB741F" w:rsidP="003F2B44">
            <w:pPr>
              <w:pStyle w:val="ListParagraph"/>
              <w:ind w:left="288"/>
            </w:pPr>
          </w:p>
        </w:tc>
        <w:tc>
          <w:tcPr>
            <w:tcW w:w="966" w:type="pct"/>
          </w:tcPr>
          <w:p w:rsidR="00D8381F" w:rsidRDefault="00D8381F" w:rsidP="00D8381F">
            <w:r>
              <w:t>Generates Application APP-YY-xxxxx</w:t>
            </w:r>
          </w:p>
          <w:p w:rsidR="00CB741F" w:rsidRPr="003F2B44" w:rsidRDefault="00D8381F" w:rsidP="00D8381F">
            <w:r>
              <w:t xml:space="preserve">Application Status = Pending Generates </w:t>
            </w:r>
            <w:r w:rsidR="00CB741F" w:rsidRPr="003F2B44">
              <w:t>Submission</w:t>
            </w:r>
            <w:r>
              <w:t xml:space="preserve">s based on License Types, Add Ons, and Privileges </w:t>
            </w:r>
          </w:p>
        </w:tc>
        <w:tc>
          <w:tcPr>
            <w:tcW w:w="965" w:type="pct"/>
          </w:tcPr>
          <w:p w:rsidR="00173CBA" w:rsidRDefault="000438C2" w:rsidP="00173CBA">
            <w:r>
              <w:t>New submission</w:t>
            </w:r>
            <w:r w:rsidR="0092757E">
              <w:t xml:space="preserve">s only needed if Premise configuration changed.  </w:t>
            </w:r>
            <w:r w:rsidR="00173CBA">
              <w:t>Conditional Submissions will be manually created by ABD during the review process. E.g. bathroom waiver on 3</w:t>
            </w:r>
            <w:r w:rsidR="00173CBA" w:rsidRPr="00173CBA">
              <w:rPr>
                <w:vertAlign w:val="superscript"/>
              </w:rPr>
              <w:t>rd</w:t>
            </w:r>
            <w:r w:rsidR="00173CBA">
              <w:t xml:space="preserve"> year.</w:t>
            </w:r>
          </w:p>
          <w:p w:rsidR="00B70E3C" w:rsidRDefault="00B70E3C" w:rsidP="00173CBA"/>
          <w:p w:rsidR="00B70E3C" w:rsidRDefault="00B70E3C" w:rsidP="00173CBA">
            <w:r>
              <w:t>If Bond is not continuous, ABD would like the Bond submission generated. (can a question be asked for this?)</w:t>
            </w:r>
          </w:p>
          <w:p w:rsidR="003A2F94" w:rsidRDefault="003A2F94" w:rsidP="00173CBA"/>
          <w:p w:rsidR="003A2F94" w:rsidRPr="003F2B44" w:rsidRDefault="003A2F94" w:rsidP="00173CBA">
            <w:r>
              <w:t>ABD would like to add the main license type to the Application</w:t>
            </w:r>
            <w:r w:rsidR="00444308">
              <w:t xml:space="preserve"> sequence </w:t>
            </w:r>
            <w:r>
              <w:t>number.</w:t>
            </w:r>
          </w:p>
        </w:tc>
      </w:tr>
      <w:tr w:rsidR="00D8381F" w:rsidRPr="003F2B44" w:rsidTr="003F2B44">
        <w:tc>
          <w:tcPr>
            <w:tcW w:w="170" w:type="pct"/>
          </w:tcPr>
          <w:p w:rsidR="00D8381F" w:rsidRPr="003F2B44" w:rsidRDefault="00EB0CE3" w:rsidP="003F2B44">
            <w:r>
              <w:t>5</w:t>
            </w:r>
          </w:p>
        </w:tc>
        <w:tc>
          <w:tcPr>
            <w:tcW w:w="966" w:type="pct"/>
          </w:tcPr>
          <w:p w:rsidR="00D8381F" w:rsidRPr="003F2B44" w:rsidRDefault="00D8381F" w:rsidP="00D8381F">
            <w:r>
              <w:t>Uploads Submissions</w:t>
            </w:r>
          </w:p>
        </w:tc>
        <w:tc>
          <w:tcPr>
            <w:tcW w:w="966" w:type="pct"/>
          </w:tcPr>
          <w:p w:rsidR="00D8381F" w:rsidRPr="00D8381F" w:rsidRDefault="00D8381F" w:rsidP="003F2B44"/>
        </w:tc>
        <w:tc>
          <w:tcPr>
            <w:tcW w:w="966" w:type="pct"/>
          </w:tcPr>
          <w:p w:rsidR="00D8381F" w:rsidRPr="003F2B44" w:rsidRDefault="00D8381F" w:rsidP="003F2B44">
            <w:pPr>
              <w:pStyle w:val="ListParagraph"/>
              <w:ind w:left="288"/>
            </w:pPr>
          </w:p>
        </w:tc>
        <w:tc>
          <w:tcPr>
            <w:tcW w:w="966" w:type="pct"/>
          </w:tcPr>
          <w:p w:rsidR="00D8381F" w:rsidRPr="003F2B44" w:rsidRDefault="000C6ABD" w:rsidP="00D8381F">
            <w:r>
              <w:t>Saves Documents</w:t>
            </w:r>
          </w:p>
        </w:tc>
        <w:tc>
          <w:tcPr>
            <w:tcW w:w="965" w:type="pct"/>
          </w:tcPr>
          <w:p w:rsidR="00D8381F" w:rsidRPr="003F2B44" w:rsidRDefault="00D8381F" w:rsidP="003F2B44"/>
        </w:tc>
      </w:tr>
      <w:tr w:rsidR="00CB741F" w:rsidRPr="003F2B44" w:rsidTr="003F2B44">
        <w:tc>
          <w:tcPr>
            <w:tcW w:w="170" w:type="pct"/>
          </w:tcPr>
          <w:p w:rsidR="00CB741F" w:rsidRPr="003F2B44" w:rsidRDefault="00EB0CE3" w:rsidP="003F2B44">
            <w:r>
              <w:lastRenderedPageBreak/>
              <w:t>6</w:t>
            </w:r>
          </w:p>
        </w:tc>
        <w:tc>
          <w:tcPr>
            <w:tcW w:w="966" w:type="pct"/>
          </w:tcPr>
          <w:p w:rsidR="00CB741F" w:rsidRPr="003F2B44" w:rsidRDefault="00CB741F" w:rsidP="00D8381F">
            <w:r w:rsidRPr="003F2B44">
              <w:t>Attests</w:t>
            </w:r>
          </w:p>
        </w:tc>
        <w:tc>
          <w:tcPr>
            <w:tcW w:w="966" w:type="pct"/>
          </w:tcPr>
          <w:p w:rsidR="00CB741F" w:rsidRPr="003F2B44" w:rsidRDefault="00CB741F" w:rsidP="003F2B44">
            <w:pPr>
              <w:rPr>
                <w:i/>
              </w:rPr>
            </w:pPr>
          </w:p>
        </w:tc>
        <w:tc>
          <w:tcPr>
            <w:tcW w:w="966" w:type="pct"/>
          </w:tcPr>
          <w:p w:rsidR="00CB741F" w:rsidRPr="003F2B44" w:rsidRDefault="00CB741F" w:rsidP="003F2B44">
            <w:pPr>
              <w:pStyle w:val="ListParagraph"/>
              <w:ind w:left="288"/>
            </w:pPr>
          </w:p>
        </w:tc>
        <w:tc>
          <w:tcPr>
            <w:tcW w:w="966" w:type="pct"/>
          </w:tcPr>
          <w:p w:rsidR="00CB741F" w:rsidRPr="003F2B44" w:rsidRDefault="0092757E" w:rsidP="00753711">
            <w:r>
              <w:t>Application Status = In Progress</w:t>
            </w:r>
          </w:p>
        </w:tc>
        <w:tc>
          <w:tcPr>
            <w:tcW w:w="965" w:type="pct"/>
          </w:tcPr>
          <w:p w:rsidR="00CB741F" w:rsidRPr="003F2B44" w:rsidRDefault="00CB741F" w:rsidP="003F2B44"/>
        </w:tc>
      </w:tr>
      <w:tr w:rsidR="00CB741F" w:rsidRPr="003F2B44" w:rsidTr="003F2B44">
        <w:tc>
          <w:tcPr>
            <w:tcW w:w="170" w:type="pct"/>
          </w:tcPr>
          <w:p w:rsidR="00CB741F" w:rsidRPr="003F2B44" w:rsidRDefault="00EB0CE3" w:rsidP="003F2B44">
            <w:r>
              <w:t>7</w:t>
            </w:r>
          </w:p>
        </w:tc>
        <w:tc>
          <w:tcPr>
            <w:tcW w:w="966" w:type="pct"/>
          </w:tcPr>
          <w:p w:rsidR="00CB741F" w:rsidRPr="003F2B44" w:rsidRDefault="00CB741F" w:rsidP="003F2B44"/>
        </w:tc>
        <w:tc>
          <w:tcPr>
            <w:tcW w:w="966" w:type="pct"/>
          </w:tcPr>
          <w:p w:rsidR="00CB741F" w:rsidRPr="003F2B44" w:rsidRDefault="00CB741F" w:rsidP="003F2B44">
            <w:pPr>
              <w:rPr>
                <w:i/>
              </w:rPr>
            </w:pPr>
          </w:p>
        </w:tc>
        <w:tc>
          <w:tcPr>
            <w:tcW w:w="966" w:type="pct"/>
          </w:tcPr>
          <w:p w:rsidR="00CB741F" w:rsidRPr="003F2B44" w:rsidRDefault="00CB741F" w:rsidP="003F2B44">
            <w:pPr>
              <w:pStyle w:val="ListParagraph"/>
              <w:ind w:left="288"/>
            </w:pPr>
          </w:p>
        </w:tc>
        <w:tc>
          <w:tcPr>
            <w:tcW w:w="966" w:type="pct"/>
          </w:tcPr>
          <w:p w:rsidR="00CB741F" w:rsidRPr="003F2B44" w:rsidRDefault="000F22A6" w:rsidP="00753711">
            <w:r>
              <w:t>Generates fees based on L</w:t>
            </w:r>
            <w:r w:rsidR="00CB741F" w:rsidRPr="003F2B44">
              <w:t>icense type</w:t>
            </w:r>
            <w:r>
              <w:t>, Add Ons, &amp; Privileges</w:t>
            </w:r>
          </w:p>
        </w:tc>
        <w:tc>
          <w:tcPr>
            <w:tcW w:w="965" w:type="pct"/>
          </w:tcPr>
          <w:p w:rsidR="006B7128" w:rsidRDefault="006B7128" w:rsidP="006B7128">
            <w:r>
              <w:t>Fees based on Fee Schedule</w:t>
            </w:r>
          </w:p>
          <w:p w:rsidR="00CB741F" w:rsidRPr="003F2B44" w:rsidRDefault="006B7128" w:rsidP="006B7128">
            <w:r>
              <w:t>Fees need to be split ABD/LA</w:t>
            </w:r>
          </w:p>
        </w:tc>
      </w:tr>
      <w:tr w:rsidR="00CB741F" w:rsidRPr="003F2B44" w:rsidTr="003F2B44">
        <w:tc>
          <w:tcPr>
            <w:tcW w:w="170" w:type="pct"/>
          </w:tcPr>
          <w:p w:rsidR="00CB741F" w:rsidRPr="003F2B44" w:rsidRDefault="00EB0CE3" w:rsidP="003F2B44">
            <w:r>
              <w:t>8</w:t>
            </w:r>
          </w:p>
        </w:tc>
        <w:tc>
          <w:tcPr>
            <w:tcW w:w="966" w:type="pct"/>
          </w:tcPr>
          <w:p w:rsidR="00CB741F" w:rsidRPr="003F2B44" w:rsidRDefault="00CB741F" w:rsidP="00753711">
            <w:r w:rsidRPr="003F2B44">
              <w:t>Pays Fees</w:t>
            </w:r>
          </w:p>
        </w:tc>
        <w:tc>
          <w:tcPr>
            <w:tcW w:w="966" w:type="pct"/>
          </w:tcPr>
          <w:p w:rsidR="00CB741F" w:rsidRPr="003F2B44" w:rsidRDefault="00CB741F" w:rsidP="003F2B44">
            <w:pPr>
              <w:rPr>
                <w:i/>
              </w:rPr>
            </w:pPr>
          </w:p>
        </w:tc>
        <w:tc>
          <w:tcPr>
            <w:tcW w:w="966" w:type="pct"/>
          </w:tcPr>
          <w:p w:rsidR="00CB741F" w:rsidRPr="003F2B44" w:rsidRDefault="00CB741F" w:rsidP="003F2B44">
            <w:pPr>
              <w:pStyle w:val="ListParagraph"/>
              <w:ind w:left="288"/>
            </w:pPr>
          </w:p>
        </w:tc>
        <w:tc>
          <w:tcPr>
            <w:tcW w:w="966" w:type="pct"/>
          </w:tcPr>
          <w:p w:rsidR="00753711" w:rsidRDefault="00753711" w:rsidP="00753711">
            <w:r>
              <w:t>Generates Review (Based on the Master License type – Dram, LA, ABD Level 1)</w:t>
            </w:r>
          </w:p>
          <w:p w:rsidR="00753711" w:rsidRDefault="00753711" w:rsidP="00753711">
            <w:r>
              <w:t>Application Status = (type) Review</w:t>
            </w:r>
          </w:p>
          <w:p w:rsidR="00CB741F" w:rsidRPr="003F2B44" w:rsidRDefault="00CB741F" w:rsidP="00753711"/>
        </w:tc>
        <w:tc>
          <w:tcPr>
            <w:tcW w:w="965" w:type="pct"/>
          </w:tcPr>
          <w:p w:rsidR="00A83FE0" w:rsidRDefault="00753711" w:rsidP="003F2B44">
            <w:r>
              <w:t xml:space="preserve">Renewal Application follows the </w:t>
            </w:r>
            <w:r w:rsidRPr="00753711">
              <w:rPr>
                <w:b/>
              </w:rPr>
              <w:t>New License Application Review</w:t>
            </w:r>
            <w:r>
              <w:t xml:space="preserve"> process</w:t>
            </w:r>
          </w:p>
          <w:p w:rsidR="00D64C2C" w:rsidRDefault="00D64C2C" w:rsidP="003F2B44"/>
          <w:p w:rsidR="00D64C2C" w:rsidRPr="003F2B44" w:rsidRDefault="00D64C2C" w:rsidP="003F2B44">
            <w:r>
              <w:t>BG Design: review to determine if License expire date needs to be updated at this point because it is Timely Filed.</w:t>
            </w:r>
          </w:p>
        </w:tc>
      </w:tr>
    </w:tbl>
    <w:p w:rsidR="005F7BDF" w:rsidRDefault="005F7BDF" w:rsidP="005F7BDF"/>
    <w:p w:rsidR="00EB0CE3" w:rsidRPr="003F2B44" w:rsidRDefault="00EB0CE3" w:rsidP="005F7BDF"/>
    <w:p w:rsidR="00AE7140" w:rsidRDefault="00AE7140" w:rsidP="003914CA">
      <w:pPr>
        <w:pStyle w:val="Heading2"/>
        <w:numPr>
          <w:ilvl w:val="0"/>
          <w:numId w:val="18"/>
        </w:numPr>
      </w:pPr>
      <w:bookmarkStart w:id="18" w:name="_Toc464209377"/>
      <w:r w:rsidRPr="00703998">
        <w:t>Appeals Process</w:t>
      </w:r>
      <w:bookmarkEnd w:id="18"/>
    </w:p>
    <w:p w:rsidR="00D67436" w:rsidRPr="009A717D" w:rsidRDefault="009A717D" w:rsidP="00D67436">
      <w:pPr>
        <w:rPr>
          <w:color w:val="FF0000"/>
        </w:rPr>
      </w:pPr>
      <w:r>
        <w:t>When a License Application</w:t>
      </w:r>
      <w:r w:rsidR="00D67436">
        <w:t xml:space="preserve"> is Denied</w:t>
      </w:r>
      <w:r>
        <w:t xml:space="preserve"> </w:t>
      </w:r>
      <w:r>
        <w:rPr>
          <w:color w:val="FF0000"/>
        </w:rPr>
        <w:t>(new or renewal), or an Active License is Suspended or Revoked,</w:t>
      </w:r>
      <w:r w:rsidR="00D67436">
        <w:t xml:space="preserve"> by either a Local Authority or ABD, this is the Appeal Process that will be followed.</w:t>
      </w:r>
      <w:r>
        <w:t xml:space="preserve">  </w:t>
      </w:r>
    </w:p>
    <w:tbl>
      <w:tblPr>
        <w:tblStyle w:val="TableGrid"/>
        <w:tblW w:w="0" w:type="auto"/>
        <w:tblLook w:val="04A0" w:firstRow="1" w:lastRow="0" w:firstColumn="1" w:lastColumn="0" w:noHBand="0" w:noVBand="1"/>
      </w:tblPr>
      <w:tblGrid>
        <w:gridCol w:w="608"/>
        <w:gridCol w:w="3589"/>
        <w:gridCol w:w="3591"/>
        <w:gridCol w:w="3589"/>
        <w:gridCol w:w="3592"/>
        <w:gridCol w:w="3741"/>
      </w:tblGrid>
      <w:tr w:rsidR="00E873BB" w:rsidRPr="003F2B44" w:rsidTr="00FF2793">
        <w:tc>
          <w:tcPr>
            <w:tcW w:w="608" w:type="dxa"/>
          </w:tcPr>
          <w:p w:rsidR="00B03501" w:rsidRPr="003F2B44" w:rsidRDefault="00B03501" w:rsidP="003F2B44">
            <w:pPr>
              <w:rPr>
                <w:b/>
              </w:rPr>
            </w:pPr>
          </w:p>
        </w:tc>
        <w:tc>
          <w:tcPr>
            <w:tcW w:w="3589" w:type="dxa"/>
          </w:tcPr>
          <w:p w:rsidR="00B03501" w:rsidRPr="003F2B44" w:rsidRDefault="00B03501" w:rsidP="003F2B44">
            <w:pPr>
              <w:rPr>
                <w:b/>
              </w:rPr>
            </w:pPr>
            <w:r w:rsidRPr="003F2B44">
              <w:rPr>
                <w:b/>
              </w:rPr>
              <w:t>Applicant</w:t>
            </w:r>
          </w:p>
        </w:tc>
        <w:tc>
          <w:tcPr>
            <w:tcW w:w="3591" w:type="dxa"/>
          </w:tcPr>
          <w:p w:rsidR="00B03501" w:rsidRPr="003F2B44" w:rsidRDefault="00B03501" w:rsidP="003F2B44">
            <w:pPr>
              <w:rPr>
                <w:b/>
              </w:rPr>
            </w:pPr>
            <w:r w:rsidRPr="003F2B44">
              <w:rPr>
                <w:b/>
              </w:rPr>
              <w:t>Staff</w:t>
            </w:r>
          </w:p>
        </w:tc>
        <w:tc>
          <w:tcPr>
            <w:tcW w:w="3589" w:type="dxa"/>
          </w:tcPr>
          <w:p w:rsidR="00B03501" w:rsidRPr="003F2B44" w:rsidRDefault="00B03501" w:rsidP="003F2B44">
            <w:pPr>
              <w:rPr>
                <w:b/>
              </w:rPr>
            </w:pPr>
            <w:r w:rsidRPr="003F2B44">
              <w:rPr>
                <w:b/>
              </w:rPr>
              <w:t>Other</w:t>
            </w:r>
          </w:p>
        </w:tc>
        <w:tc>
          <w:tcPr>
            <w:tcW w:w="3592" w:type="dxa"/>
          </w:tcPr>
          <w:p w:rsidR="00B03501" w:rsidRPr="003F2B44" w:rsidRDefault="00B03501" w:rsidP="003F2B44">
            <w:pPr>
              <w:rPr>
                <w:b/>
              </w:rPr>
            </w:pPr>
            <w:r w:rsidRPr="003F2B44">
              <w:rPr>
                <w:b/>
              </w:rPr>
              <w:t>System</w:t>
            </w:r>
          </w:p>
        </w:tc>
        <w:tc>
          <w:tcPr>
            <w:tcW w:w="3741" w:type="dxa"/>
          </w:tcPr>
          <w:p w:rsidR="00B03501" w:rsidRPr="003F2B44" w:rsidRDefault="00B03501" w:rsidP="003F2B44">
            <w:pPr>
              <w:rPr>
                <w:b/>
              </w:rPr>
            </w:pPr>
            <w:r w:rsidRPr="003F2B44">
              <w:rPr>
                <w:b/>
              </w:rPr>
              <w:t>Comments</w:t>
            </w:r>
          </w:p>
        </w:tc>
      </w:tr>
      <w:tr w:rsidR="00E873BB" w:rsidRPr="003F2B44" w:rsidTr="00FF2793">
        <w:tc>
          <w:tcPr>
            <w:tcW w:w="608" w:type="dxa"/>
          </w:tcPr>
          <w:p w:rsidR="003F7A77" w:rsidRPr="003F2B44" w:rsidRDefault="00EB0CE3" w:rsidP="003F7A77">
            <w:r>
              <w:t>1</w:t>
            </w:r>
          </w:p>
        </w:tc>
        <w:tc>
          <w:tcPr>
            <w:tcW w:w="3589" w:type="dxa"/>
          </w:tcPr>
          <w:p w:rsidR="003F7A77" w:rsidRPr="0060724E" w:rsidRDefault="00F33C67" w:rsidP="003F7A77">
            <w:r>
              <w:t>Received email notification of Denial</w:t>
            </w:r>
            <w:r w:rsidR="0060724E">
              <w:t>.</w:t>
            </w:r>
          </w:p>
          <w:p w:rsidR="00596505" w:rsidRPr="00596505" w:rsidRDefault="00596505" w:rsidP="003F7A77">
            <w:pPr>
              <w:rPr>
                <w:color w:val="FF0000"/>
              </w:rPr>
            </w:pPr>
          </w:p>
        </w:tc>
        <w:tc>
          <w:tcPr>
            <w:tcW w:w="3591" w:type="dxa"/>
          </w:tcPr>
          <w:p w:rsidR="003F7A77" w:rsidRPr="0060724E" w:rsidRDefault="00D67436" w:rsidP="00D67436">
            <w:pPr>
              <w:rPr>
                <w:color w:val="FF0000"/>
              </w:rPr>
            </w:pPr>
            <w:r>
              <w:t xml:space="preserve">ABD </w:t>
            </w:r>
            <w:r w:rsidR="003F7A77" w:rsidRPr="003F2B44">
              <w:t>Staff must hand mail the physical letter (generated by System</w:t>
            </w:r>
            <w:r>
              <w:t xml:space="preserve"> when Application Denied</w:t>
            </w:r>
            <w:r w:rsidR="000C57E0">
              <w:rPr>
                <w:color w:val="FF0000"/>
              </w:rPr>
              <w:t>, suspension and revocation letters generated by ABD staff</w:t>
            </w:r>
            <w:r w:rsidR="003F7A77" w:rsidRPr="003F2B44">
              <w:t>) informing applicant of the option to appeal</w:t>
            </w:r>
            <w:r w:rsidR="0060724E">
              <w:t>.</w:t>
            </w:r>
            <w:r w:rsidR="0060724E">
              <w:rPr>
                <w:color w:val="FF0000"/>
              </w:rPr>
              <w:t xml:space="preserve"> </w:t>
            </w:r>
          </w:p>
        </w:tc>
        <w:tc>
          <w:tcPr>
            <w:tcW w:w="3589" w:type="dxa"/>
          </w:tcPr>
          <w:p w:rsidR="003F7A77" w:rsidRPr="003F2B44" w:rsidRDefault="003F7A77" w:rsidP="003F7A77">
            <w:pPr>
              <w:pStyle w:val="ListParagraph"/>
              <w:ind w:left="288"/>
            </w:pPr>
          </w:p>
        </w:tc>
        <w:tc>
          <w:tcPr>
            <w:tcW w:w="3592" w:type="dxa"/>
          </w:tcPr>
          <w:p w:rsidR="003F7A77" w:rsidRDefault="005D3A9E" w:rsidP="00D67436">
            <w:pPr>
              <w:rPr>
                <w:color w:val="FF0000"/>
              </w:rPr>
            </w:pPr>
            <w:r>
              <w:t xml:space="preserve">System sets the Denied Date to the date the </w:t>
            </w:r>
            <w:r w:rsidR="0022458E">
              <w:t xml:space="preserve">Application </w:t>
            </w:r>
            <w:r w:rsidR="006C394B">
              <w:t xml:space="preserve">Status </w:t>
            </w:r>
            <w:r>
              <w:t>was updated to Denied</w:t>
            </w:r>
            <w:r w:rsidR="00C5422C">
              <w:t xml:space="preserve"> (Local Authority Denied Date or Level 3 denied date if no LA)</w:t>
            </w:r>
          </w:p>
          <w:p w:rsidR="0060724E" w:rsidRPr="0060724E" w:rsidRDefault="0060724E" w:rsidP="00D67436">
            <w:pPr>
              <w:rPr>
                <w:color w:val="FF0000"/>
              </w:rPr>
            </w:pPr>
            <w:r>
              <w:rPr>
                <w:color w:val="FF0000"/>
              </w:rPr>
              <w:t>Level 3 sets suspension/revocation date</w:t>
            </w:r>
          </w:p>
        </w:tc>
        <w:tc>
          <w:tcPr>
            <w:tcW w:w="3741" w:type="dxa"/>
          </w:tcPr>
          <w:p w:rsidR="003F7A77" w:rsidRDefault="00A3736F" w:rsidP="00F767FF">
            <w:r>
              <w:t>Appeals on existing licenses: the license can still be used during the appeal process. License Status = Timely Filed</w:t>
            </w:r>
          </w:p>
          <w:p w:rsidR="005637C1" w:rsidRPr="003F2B44" w:rsidRDefault="005637C1" w:rsidP="000C57E0">
            <w:r w:rsidRPr="005637C1">
              <w:rPr>
                <w:highlight w:val="yellow"/>
              </w:rPr>
              <w:t>ABD to provide template for Denial</w:t>
            </w:r>
            <w:r w:rsidR="0060724E">
              <w:rPr>
                <w:color w:val="FF0000"/>
                <w:highlight w:val="yellow"/>
              </w:rPr>
              <w:t xml:space="preserve"> </w:t>
            </w:r>
            <w:r w:rsidRPr="005637C1">
              <w:rPr>
                <w:highlight w:val="yellow"/>
              </w:rPr>
              <w:t>letters.  Letters are based on denial reasons.</w:t>
            </w:r>
          </w:p>
        </w:tc>
      </w:tr>
      <w:tr w:rsidR="00E873BB" w:rsidRPr="003F2B44" w:rsidTr="00FF2793">
        <w:tc>
          <w:tcPr>
            <w:tcW w:w="608" w:type="dxa"/>
          </w:tcPr>
          <w:p w:rsidR="00D67436" w:rsidRPr="003F2B44" w:rsidRDefault="00EB0CE3" w:rsidP="003F7A77">
            <w:r>
              <w:t>2</w:t>
            </w:r>
          </w:p>
        </w:tc>
        <w:tc>
          <w:tcPr>
            <w:tcW w:w="3589" w:type="dxa"/>
          </w:tcPr>
          <w:p w:rsidR="00D67436" w:rsidRPr="003F2B44" w:rsidRDefault="00D67436" w:rsidP="003F7A77"/>
        </w:tc>
        <w:tc>
          <w:tcPr>
            <w:tcW w:w="3591" w:type="dxa"/>
          </w:tcPr>
          <w:p w:rsidR="00D67436" w:rsidRDefault="000C57E0" w:rsidP="00D67436">
            <w:ins w:id="19" w:author="Schaffer, Heather [ABD]" w:date="2016-10-24T09:16:00Z">
              <w:r>
                <w:t>Sets the Denied Mail Letter Date</w:t>
              </w:r>
            </w:ins>
          </w:p>
        </w:tc>
        <w:tc>
          <w:tcPr>
            <w:tcW w:w="3589" w:type="dxa"/>
          </w:tcPr>
          <w:p w:rsidR="00D67436" w:rsidRPr="003F2B44" w:rsidRDefault="00D67436" w:rsidP="003F7A77">
            <w:pPr>
              <w:pStyle w:val="ListParagraph"/>
              <w:ind w:left="288"/>
            </w:pPr>
          </w:p>
        </w:tc>
        <w:tc>
          <w:tcPr>
            <w:tcW w:w="3592" w:type="dxa"/>
          </w:tcPr>
          <w:p w:rsidR="00D67436" w:rsidRPr="003F2B44" w:rsidRDefault="00B43BF6" w:rsidP="00D67436">
            <w:del w:id="20" w:author="Schaffer, Heather [ABD]" w:date="2016-10-24T09:16:00Z">
              <w:r w:rsidDel="000C57E0">
                <w:delText>Sets the Denied Mail Letter Date</w:delText>
              </w:r>
            </w:del>
          </w:p>
        </w:tc>
        <w:tc>
          <w:tcPr>
            <w:tcW w:w="3741" w:type="dxa"/>
          </w:tcPr>
          <w:p w:rsidR="00D67436" w:rsidRPr="003F2B44" w:rsidRDefault="00D67436" w:rsidP="003F7A77"/>
        </w:tc>
      </w:tr>
      <w:tr w:rsidR="00E873BB" w:rsidRPr="003F2B44" w:rsidTr="00FF2793">
        <w:tc>
          <w:tcPr>
            <w:tcW w:w="608" w:type="dxa"/>
          </w:tcPr>
          <w:p w:rsidR="007F64CA" w:rsidRPr="003F2B44" w:rsidRDefault="00EB0CE3" w:rsidP="003F7A77">
            <w:r>
              <w:t>3</w:t>
            </w:r>
          </w:p>
        </w:tc>
        <w:tc>
          <w:tcPr>
            <w:tcW w:w="3589" w:type="dxa"/>
          </w:tcPr>
          <w:p w:rsidR="007F64CA" w:rsidRPr="003F2B44" w:rsidRDefault="007F64CA" w:rsidP="003F7A77"/>
        </w:tc>
        <w:tc>
          <w:tcPr>
            <w:tcW w:w="3591" w:type="dxa"/>
          </w:tcPr>
          <w:p w:rsidR="007F64CA" w:rsidRPr="003F2B44" w:rsidRDefault="007F64CA" w:rsidP="00D67436"/>
        </w:tc>
        <w:tc>
          <w:tcPr>
            <w:tcW w:w="3589" w:type="dxa"/>
          </w:tcPr>
          <w:p w:rsidR="007F64CA" w:rsidRPr="003F2B44" w:rsidRDefault="007F64CA" w:rsidP="003F7A77">
            <w:pPr>
              <w:pStyle w:val="ListParagraph"/>
              <w:ind w:left="288"/>
            </w:pPr>
          </w:p>
        </w:tc>
        <w:tc>
          <w:tcPr>
            <w:tcW w:w="3592" w:type="dxa"/>
          </w:tcPr>
          <w:p w:rsidR="007F64CA" w:rsidRDefault="007F64CA" w:rsidP="005D3A9E">
            <w:r>
              <w:t xml:space="preserve">Daily Report – </w:t>
            </w:r>
            <w:r w:rsidR="00B43BF6">
              <w:t>10</w:t>
            </w:r>
            <w:r>
              <w:t xml:space="preserve"> Day reminder</w:t>
            </w:r>
            <w:r w:rsidR="006C394B">
              <w:t xml:space="preserve">. ABD will use </w:t>
            </w:r>
            <w:r>
              <w:t>to check if physical mailed letter has been picked up</w:t>
            </w:r>
            <w:r w:rsidR="006C394B">
              <w:t xml:space="preserve"> by Applicant/Licensee</w:t>
            </w:r>
            <w:r>
              <w:t>.</w:t>
            </w:r>
          </w:p>
        </w:tc>
        <w:tc>
          <w:tcPr>
            <w:tcW w:w="3741" w:type="dxa"/>
          </w:tcPr>
          <w:p w:rsidR="007F64CA" w:rsidRPr="003F2B44" w:rsidRDefault="007F64CA" w:rsidP="003F7A77"/>
        </w:tc>
      </w:tr>
      <w:tr w:rsidR="00E873BB" w:rsidRPr="003F2B44" w:rsidTr="00FF2793">
        <w:tc>
          <w:tcPr>
            <w:tcW w:w="608" w:type="dxa"/>
          </w:tcPr>
          <w:p w:rsidR="007F64CA" w:rsidRPr="003F2B44" w:rsidRDefault="00EB0CE3" w:rsidP="003F7A77">
            <w:r>
              <w:t>4</w:t>
            </w:r>
          </w:p>
        </w:tc>
        <w:tc>
          <w:tcPr>
            <w:tcW w:w="3589" w:type="dxa"/>
          </w:tcPr>
          <w:p w:rsidR="007F64CA" w:rsidRPr="003F2B44" w:rsidRDefault="007F64CA" w:rsidP="003F7A77"/>
        </w:tc>
        <w:tc>
          <w:tcPr>
            <w:tcW w:w="3591" w:type="dxa"/>
          </w:tcPr>
          <w:p w:rsidR="007F64CA" w:rsidRPr="003F2B44" w:rsidRDefault="007F64CA" w:rsidP="00D67436">
            <w:r>
              <w:t>Reviews Report</w:t>
            </w:r>
          </w:p>
        </w:tc>
        <w:tc>
          <w:tcPr>
            <w:tcW w:w="3589" w:type="dxa"/>
          </w:tcPr>
          <w:p w:rsidR="007F64CA" w:rsidRPr="003F2B44" w:rsidRDefault="007F64CA" w:rsidP="003F7A77">
            <w:pPr>
              <w:pStyle w:val="ListParagraph"/>
              <w:ind w:left="288"/>
            </w:pPr>
          </w:p>
        </w:tc>
        <w:tc>
          <w:tcPr>
            <w:tcW w:w="3592" w:type="dxa"/>
          </w:tcPr>
          <w:p w:rsidR="007F64CA" w:rsidRDefault="007F64CA" w:rsidP="005D3A9E"/>
        </w:tc>
        <w:tc>
          <w:tcPr>
            <w:tcW w:w="3741" w:type="dxa"/>
          </w:tcPr>
          <w:p w:rsidR="007F64CA" w:rsidRPr="003F2B44" w:rsidRDefault="007F64CA" w:rsidP="003F7A77"/>
        </w:tc>
      </w:tr>
      <w:tr w:rsidR="00E873BB" w:rsidRPr="003F2B44" w:rsidTr="00FF2793">
        <w:tc>
          <w:tcPr>
            <w:tcW w:w="608" w:type="dxa"/>
          </w:tcPr>
          <w:p w:rsidR="003F7A77" w:rsidRPr="003F2B44" w:rsidRDefault="00EB0CE3" w:rsidP="003F7A77">
            <w:r>
              <w:t>5</w:t>
            </w:r>
          </w:p>
        </w:tc>
        <w:tc>
          <w:tcPr>
            <w:tcW w:w="3589" w:type="dxa"/>
          </w:tcPr>
          <w:p w:rsidR="00F33C67" w:rsidRPr="003F2B44" w:rsidRDefault="00F33C67" w:rsidP="00F33C67">
            <w:r w:rsidRPr="003F2B44">
              <w:t>Picks up phy</w:t>
            </w:r>
            <w:r w:rsidR="006C394B">
              <w:t>sical notice or served letter</w:t>
            </w:r>
          </w:p>
          <w:p w:rsidR="003F7A77" w:rsidRPr="003F2B44" w:rsidRDefault="003F7A77" w:rsidP="003F7A77"/>
        </w:tc>
        <w:tc>
          <w:tcPr>
            <w:tcW w:w="3591" w:type="dxa"/>
          </w:tcPr>
          <w:p w:rsidR="003F7A77" w:rsidRPr="003F2B44" w:rsidRDefault="007F64CA" w:rsidP="00D67436">
            <w:r>
              <w:t>When letter is picked up, sets Pickup Date on License Application.</w:t>
            </w:r>
          </w:p>
        </w:tc>
        <w:tc>
          <w:tcPr>
            <w:tcW w:w="3589" w:type="dxa"/>
          </w:tcPr>
          <w:p w:rsidR="003F7A77" w:rsidRPr="003F2B44" w:rsidRDefault="003F7A77" w:rsidP="003F7A77">
            <w:pPr>
              <w:pStyle w:val="ListParagraph"/>
              <w:ind w:left="288"/>
            </w:pPr>
          </w:p>
        </w:tc>
        <w:tc>
          <w:tcPr>
            <w:tcW w:w="3592" w:type="dxa"/>
          </w:tcPr>
          <w:p w:rsidR="003F7A77" w:rsidRPr="003F2B44" w:rsidRDefault="00573F79" w:rsidP="005D3A9E">
            <w:r>
              <w:t>Sets Appeal Expiration Date to 30 calendar days from the letter pick up date</w:t>
            </w:r>
          </w:p>
        </w:tc>
        <w:tc>
          <w:tcPr>
            <w:tcW w:w="3741" w:type="dxa"/>
          </w:tcPr>
          <w:p w:rsidR="003F7A77" w:rsidRPr="003F2B44" w:rsidRDefault="00F33C67" w:rsidP="003F7A77">
            <w:r>
              <w:t xml:space="preserve">If Pickup Date is not set, the system will continue to </w:t>
            </w:r>
            <w:r w:rsidR="008A55B7">
              <w:t>be on the Appeal reminder report</w:t>
            </w:r>
          </w:p>
        </w:tc>
      </w:tr>
      <w:tr w:rsidR="00E873BB" w:rsidRPr="003F2B44" w:rsidTr="00FF2793">
        <w:tc>
          <w:tcPr>
            <w:tcW w:w="608" w:type="dxa"/>
          </w:tcPr>
          <w:p w:rsidR="00D67436" w:rsidRPr="003F2B44" w:rsidRDefault="00EB0CE3" w:rsidP="003F7A77">
            <w:r>
              <w:t>6</w:t>
            </w:r>
          </w:p>
        </w:tc>
        <w:tc>
          <w:tcPr>
            <w:tcW w:w="3589" w:type="dxa"/>
          </w:tcPr>
          <w:p w:rsidR="00D67436" w:rsidRPr="003F2B44" w:rsidRDefault="00F33C67" w:rsidP="003F7A77">
            <w:r>
              <w:t xml:space="preserve">30 Days after </w:t>
            </w:r>
            <w:r w:rsidR="00D57B2F">
              <w:t xml:space="preserve">Letter Pickup - </w:t>
            </w:r>
            <w:r>
              <w:t xml:space="preserve">No </w:t>
            </w:r>
            <w:r>
              <w:lastRenderedPageBreak/>
              <w:t>action is taken by the Applicant</w:t>
            </w:r>
          </w:p>
        </w:tc>
        <w:tc>
          <w:tcPr>
            <w:tcW w:w="3591" w:type="dxa"/>
          </w:tcPr>
          <w:p w:rsidR="00D67436" w:rsidRPr="003F2B44" w:rsidRDefault="00D67436" w:rsidP="00CE0AA3"/>
        </w:tc>
        <w:tc>
          <w:tcPr>
            <w:tcW w:w="3589" w:type="dxa"/>
          </w:tcPr>
          <w:p w:rsidR="00D67436" w:rsidRPr="003F2B44" w:rsidRDefault="00D67436" w:rsidP="003F7A77">
            <w:pPr>
              <w:pStyle w:val="ListParagraph"/>
              <w:ind w:left="288"/>
            </w:pPr>
          </w:p>
        </w:tc>
        <w:tc>
          <w:tcPr>
            <w:tcW w:w="3592" w:type="dxa"/>
          </w:tcPr>
          <w:p w:rsidR="00D67436" w:rsidRDefault="00D57B2F" w:rsidP="00B845B2">
            <w:r>
              <w:t>Daily Report – 30 Day</w:t>
            </w:r>
            <w:r w:rsidR="006C394B">
              <w:t xml:space="preserve">s </w:t>
            </w:r>
            <w:r w:rsidR="008A55B7">
              <w:t xml:space="preserve">after </w:t>
            </w:r>
            <w:r>
              <w:t xml:space="preserve">Letter </w:t>
            </w:r>
            <w:r>
              <w:lastRenderedPageBreak/>
              <w:t xml:space="preserve">Pickup Date that Appeal period has expired </w:t>
            </w:r>
          </w:p>
          <w:p w:rsidR="008812F8" w:rsidRPr="00A11C5E" w:rsidRDefault="008812F8" w:rsidP="00B845B2">
            <w:pPr>
              <w:rPr>
                <w:color w:val="FF0000"/>
              </w:rPr>
            </w:pPr>
            <w:r>
              <w:t>Application Status remains Denied</w:t>
            </w:r>
            <w:r w:rsidR="00A11C5E">
              <w:rPr>
                <w:color w:val="FF0000"/>
              </w:rPr>
              <w:t>, Suspended or Revoked</w:t>
            </w:r>
          </w:p>
          <w:p w:rsidR="005B0025" w:rsidRPr="003F2B44" w:rsidRDefault="005B0025" w:rsidP="00B845B2"/>
        </w:tc>
        <w:tc>
          <w:tcPr>
            <w:tcW w:w="3741" w:type="dxa"/>
          </w:tcPr>
          <w:p w:rsidR="00D67436" w:rsidRPr="003F2B44" w:rsidRDefault="00D764AD" w:rsidP="003F7A77">
            <w:r>
              <w:lastRenderedPageBreak/>
              <w:t>(</w:t>
            </w:r>
            <w:r w:rsidR="00F454A1">
              <w:t xml:space="preserve">BG Design: </w:t>
            </w:r>
            <w:r>
              <w:t xml:space="preserve">possible time based </w:t>
            </w:r>
            <w:r>
              <w:lastRenderedPageBreak/>
              <w:t>workflow task)</w:t>
            </w:r>
          </w:p>
        </w:tc>
      </w:tr>
      <w:tr w:rsidR="00E873BB" w:rsidRPr="003F2B44" w:rsidTr="00FF2793">
        <w:tc>
          <w:tcPr>
            <w:tcW w:w="608" w:type="dxa"/>
          </w:tcPr>
          <w:p w:rsidR="005B0025" w:rsidRPr="003F2B44" w:rsidRDefault="00EB0CE3" w:rsidP="003F7A77">
            <w:r>
              <w:lastRenderedPageBreak/>
              <w:t>7</w:t>
            </w:r>
          </w:p>
        </w:tc>
        <w:tc>
          <w:tcPr>
            <w:tcW w:w="3589" w:type="dxa"/>
          </w:tcPr>
          <w:p w:rsidR="005B0025" w:rsidRPr="003F2B44" w:rsidRDefault="005B0025" w:rsidP="007A29CC"/>
        </w:tc>
        <w:tc>
          <w:tcPr>
            <w:tcW w:w="3591" w:type="dxa"/>
          </w:tcPr>
          <w:p w:rsidR="005B0025" w:rsidRDefault="005B0025" w:rsidP="007F64CA"/>
        </w:tc>
        <w:tc>
          <w:tcPr>
            <w:tcW w:w="3589" w:type="dxa"/>
          </w:tcPr>
          <w:p w:rsidR="005B0025" w:rsidRPr="003F2B44" w:rsidRDefault="005B0025" w:rsidP="003F7A77">
            <w:pPr>
              <w:pStyle w:val="ListParagraph"/>
              <w:ind w:left="288"/>
            </w:pPr>
          </w:p>
        </w:tc>
        <w:tc>
          <w:tcPr>
            <w:tcW w:w="3592" w:type="dxa"/>
          </w:tcPr>
          <w:p w:rsidR="00C34173" w:rsidRDefault="00C34173" w:rsidP="00B845B2">
            <w:r>
              <w:t>After expiration set Application and License Status</w:t>
            </w:r>
          </w:p>
          <w:p w:rsidR="00C34173" w:rsidRDefault="00C34173" w:rsidP="00B845B2">
            <w:r>
              <w:t xml:space="preserve">Application Status = Denied </w:t>
            </w:r>
          </w:p>
          <w:p w:rsidR="00C34173" w:rsidRPr="00A11C5E" w:rsidRDefault="00C34173" w:rsidP="00B845B2">
            <w:pPr>
              <w:rPr>
                <w:color w:val="FF0000"/>
              </w:rPr>
            </w:pPr>
            <w:r>
              <w:t>License Status = Denied</w:t>
            </w:r>
            <w:r w:rsidR="00A11C5E">
              <w:rPr>
                <w:color w:val="FF0000"/>
              </w:rPr>
              <w:t>, Suspended or Revoked</w:t>
            </w:r>
          </w:p>
        </w:tc>
        <w:tc>
          <w:tcPr>
            <w:tcW w:w="3741" w:type="dxa"/>
          </w:tcPr>
          <w:p w:rsidR="005B0025" w:rsidRDefault="00C34173" w:rsidP="003F7A77">
            <w:r>
              <w:t>ABD can manually update the status back.</w:t>
            </w:r>
          </w:p>
        </w:tc>
      </w:tr>
      <w:tr w:rsidR="00E873BB" w:rsidRPr="003F2B44" w:rsidTr="00FF2793">
        <w:tc>
          <w:tcPr>
            <w:tcW w:w="608" w:type="dxa"/>
          </w:tcPr>
          <w:p w:rsidR="00C34173" w:rsidRPr="003F2B44" w:rsidRDefault="00EB0CE3" w:rsidP="003F7A77">
            <w:r>
              <w:t>8</w:t>
            </w:r>
          </w:p>
        </w:tc>
        <w:tc>
          <w:tcPr>
            <w:tcW w:w="3589" w:type="dxa"/>
          </w:tcPr>
          <w:p w:rsidR="00C34173" w:rsidRPr="003F2B44" w:rsidRDefault="00C34173" w:rsidP="007A29CC"/>
        </w:tc>
        <w:tc>
          <w:tcPr>
            <w:tcW w:w="3591" w:type="dxa"/>
          </w:tcPr>
          <w:p w:rsidR="00C34173" w:rsidRDefault="007E66BA" w:rsidP="007F64CA">
            <w:r>
              <w:t xml:space="preserve">Request email notification </w:t>
            </w:r>
            <w:r w:rsidR="00573F79">
              <w:t>to</w:t>
            </w:r>
            <w:r w:rsidR="00EC725B">
              <w:t xml:space="preserve"> Applicant and</w:t>
            </w:r>
            <w:r w:rsidR="00573F79">
              <w:t xml:space="preserve"> </w:t>
            </w:r>
            <w:r>
              <w:t>LA</w:t>
            </w:r>
            <w:r w:rsidR="00573F79">
              <w:t xml:space="preserve"> that appeal period has passed. </w:t>
            </w:r>
          </w:p>
        </w:tc>
        <w:tc>
          <w:tcPr>
            <w:tcW w:w="3589" w:type="dxa"/>
          </w:tcPr>
          <w:p w:rsidR="00C34173" w:rsidRPr="003F2B44" w:rsidRDefault="00C34173" w:rsidP="003F7A77">
            <w:pPr>
              <w:pStyle w:val="ListParagraph"/>
              <w:ind w:left="288"/>
            </w:pPr>
          </w:p>
        </w:tc>
        <w:tc>
          <w:tcPr>
            <w:tcW w:w="3592" w:type="dxa"/>
          </w:tcPr>
          <w:p w:rsidR="00C34173" w:rsidRPr="003F2B44" w:rsidRDefault="007E66BA" w:rsidP="00B845B2">
            <w:r>
              <w:t>Generates email/Letter notification</w:t>
            </w:r>
            <w:r w:rsidR="006C394B">
              <w:t xml:space="preserve"> to LA</w:t>
            </w:r>
            <w:r w:rsidR="00EC725B">
              <w:t xml:space="preserve"> and Applicant</w:t>
            </w:r>
          </w:p>
        </w:tc>
        <w:tc>
          <w:tcPr>
            <w:tcW w:w="3741" w:type="dxa"/>
          </w:tcPr>
          <w:p w:rsidR="00C34173" w:rsidRDefault="00C34173" w:rsidP="003F7A77"/>
        </w:tc>
      </w:tr>
      <w:tr w:rsidR="00E873BB" w:rsidRPr="003F2B44" w:rsidTr="00FF2793">
        <w:tc>
          <w:tcPr>
            <w:tcW w:w="608" w:type="dxa"/>
          </w:tcPr>
          <w:p w:rsidR="007A29CC" w:rsidRPr="003F2B44" w:rsidRDefault="00EB0CE3" w:rsidP="003F7A77">
            <w:r>
              <w:t>9</w:t>
            </w:r>
          </w:p>
        </w:tc>
        <w:tc>
          <w:tcPr>
            <w:tcW w:w="3589" w:type="dxa"/>
          </w:tcPr>
          <w:p w:rsidR="007A29CC" w:rsidRPr="003F2B44" w:rsidRDefault="007A29CC" w:rsidP="007A29CC"/>
        </w:tc>
        <w:tc>
          <w:tcPr>
            <w:tcW w:w="3591" w:type="dxa"/>
          </w:tcPr>
          <w:p w:rsidR="007A29CC" w:rsidRPr="003F2B44" w:rsidRDefault="00573F79" w:rsidP="007F64CA">
            <w:r>
              <w:t>Optionally e</w:t>
            </w:r>
            <w:r w:rsidR="007A29CC">
              <w:t>nters Refund transaction</w:t>
            </w:r>
          </w:p>
        </w:tc>
        <w:tc>
          <w:tcPr>
            <w:tcW w:w="3589" w:type="dxa"/>
          </w:tcPr>
          <w:p w:rsidR="007A29CC" w:rsidRPr="003F2B44" w:rsidRDefault="007A29CC" w:rsidP="003F7A77">
            <w:pPr>
              <w:pStyle w:val="ListParagraph"/>
              <w:ind w:left="288"/>
            </w:pPr>
          </w:p>
        </w:tc>
        <w:tc>
          <w:tcPr>
            <w:tcW w:w="3592" w:type="dxa"/>
          </w:tcPr>
          <w:p w:rsidR="007A29CC" w:rsidRPr="003F2B44" w:rsidRDefault="007A29CC" w:rsidP="00B845B2"/>
        </w:tc>
        <w:tc>
          <w:tcPr>
            <w:tcW w:w="3741" w:type="dxa"/>
          </w:tcPr>
          <w:p w:rsidR="007A29CC" w:rsidRPr="003F2B44" w:rsidRDefault="00D55F97" w:rsidP="003F7A77">
            <w:r>
              <w:t>ABD Finance will need to complete refund. E.g. issue check</w:t>
            </w:r>
          </w:p>
        </w:tc>
      </w:tr>
      <w:tr w:rsidR="00E873BB" w:rsidRPr="003F2B44" w:rsidTr="00FF2793">
        <w:tc>
          <w:tcPr>
            <w:tcW w:w="608" w:type="dxa"/>
          </w:tcPr>
          <w:p w:rsidR="005517F6" w:rsidRPr="003F2B44" w:rsidRDefault="005517F6" w:rsidP="003F7A77"/>
        </w:tc>
        <w:tc>
          <w:tcPr>
            <w:tcW w:w="3589" w:type="dxa"/>
          </w:tcPr>
          <w:p w:rsidR="005517F6" w:rsidRPr="00573F79" w:rsidRDefault="00573F79" w:rsidP="007A29CC">
            <w:pPr>
              <w:rPr>
                <w:b/>
              </w:rPr>
            </w:pPr>
            <w:r w:rsidRPr="00573F79">
              <w:rPr>
                <w:b/>
              </w:rPr>
              <w:t>Applicant Appeals</w:t>
            </w:r>
          </w:p>
        </w:tc>
        <w:tc>
          <w:tcPr>
            <w:tcW w:w="3591" w:type="dxa"/>
          </w:tcPr>
          <w:p w:rsidR="005517F6" w:rsidRPr="003F2B44" w:rsidRDefault="005517F6" w:rsidP="007F64CA"/>
        </w:tc>
        <w:tc>
          <w:tcPr>
            <w:tcW w:w="3589" w:type="dxa"/>
          </w:tcPr>
          <w:p w:rsidR="005517F6" w:rsidRPr="003F2B44" w:rsidRDefault="005517F6" w:rsidP="003F7A77">
            <w:pPr>
              <w:pStyle w:val="ListParagraph"/>
              <w:ind w:left="288"/>
            </w:pPr>
          </w:p>
        </w:tc>
        <w:tc>
          <w:tcPr>
            <w:tcW w:w="3592" w:type="dxa"/>
          </w:tcPr>
          <w:p w:rsidR="005517F6" w:rsidRPr="003F2B44" w:rsidRDefault="005517F6" w:rsidP="00B845B2"/>
        </w:tc>
        <w:tc>
          <w:tcPr>
            <w:tcW w:w="3741" w:type="dxa"/>
          </w:tcPr>
          <w:p w:rsidR="005517F6" w:rsidRPr="003F2B44" w:rsidRDefault="005517F6" w:rsidP="003F7A77"/>
        </w:tc>
      </w:tr>
      <w:tr w:rsidR="00E873BB" w:rsidRPr="003F2B44" w:rsidTr="00FF2793">
        <w:tc>
          <w:tcPr>
            <w:tcW w:w="608" w:type="dxa"/>
          </w:tcPr>
          <w:p w:rsidR="00A12A79" w:rsidRPr="003F2B44" w:rsidRDefault="00FF2793" w:rsidP="003F7A77">
            <w:r>
              <w:t>10</w:t>
            </w:r>
          </w:p>
        </w:tc>
        <w:tc>
          <w:tcPr>
            <w:tcW w:w="3589" w:type="dxa"/>
          </w:tcPr>
          <w:p w:rsidR="00573F79" w:rsidRPr="00573F79" w:rsidRDefault="00573F79" w:rsidP="007A29CC">
            <w:pPr>
              <w:rPr>
                <w:b/>
              </w:rPr>
            </w:pPr>
            <w:r w:rsidRPr="00573F79">
              <w:rPr>
                <w:b/>
              </w:rPr>
              <w:t>Via Portal</w:t>
            </w:r>
          </w:p>
          <w:p w:rsidR="00244B89" w:rsidRDefault="00244B89" w:rsidP="007A29CC">
            <w:r>
              <w:t>If Applicant Appeals:</w:t>
            </w:r>
          </w:p>
          <w:p w:rsidR="007A29CC" w:rsidRPr="003F2B44" w:rsidRDefault="007A29CC" w:rsidP="007A29CC">
            <w:r w:rsidRPr="003F2B44">
              <w:t>Logs into existing portal account.</w:t>
            </w:r>
          </w:p>
          <w:p w:rsidR="007A29CC" w:rsidRDefault="007A29CC" w:rsidP="007A29CC">
            <w:r w:rsidRPr="003F2B44">
              <w:t xml:space="preserve">Looks up </w:t>
            </w:r>
            <w:r>
              <w:t>Denied</w:t>
            </w:r>
            <w:r w:rsidR="00A33275">
              <w:rPr>
                <w:color w:val="FF0000"/>
              </w:rPr>
              <w:t>, Suspension or Revocation</w:t>
            </w:r>
            <w:r>
              <w:t xml:space="preserve"> License Application.</w:t>
            </w:r>
          </w:p>
          <w:p w:rsidR="00A12A79" w:rsidRPr="003F2B44" w:rsidRDefault="007A29CC" w:rsidP="007A29CC">
            <w:r>
              <w:t xml:space="preserve">Clicks on Appeal. </w:t>
            </w:r>
          </w:p>
        </w:tc>
        <w:tc>
          <w:tcPr>
            <w:tcW w:w="3591" w:type="dxa"/>
          </w:tcPr>
          <w:p w:rsidR="00573F79" w:rsidRPr="00573F79" w:rsidRDefault="00573F79" w:rsidP="007F64CA">
            <w:pPr>
              <w:rPr>
                <w:b/>
              </w:rPr>
            </w:pPr>
            <w:r w:rsidRPr="00573F79">
              <w:rPr>
                <w:b/>
              </w:rPr>
              <w:t>Via Paper/Email</w:t>
            </w:r>
          </w:p>
          <w:p w:rsidR="00244B89" w:rsidRDefault="004D110A" w:rsidP="007F64CA">
            <w:r>
              <w:t>If a paper Appeal is received</w:t>
            </w:r>
            <w:r w:rsidR="00244B89">
              <w:t>:</w:t>
            </w:r>
          </w:p>
          <w:p w:rsidR="00E873BB" w:rsidRPr="003F2B44" w:rsidRDefault="00244B89" w:rsidP="00E873BB">
            <w:r>
              <w:t xml:space="preserve">Logs into the system and </w:t>
            </w:r>
            <w:r w:rsidR="004D110A">
              <w:t>access the denied</w:t>
            </w:r>
            <w:r w:rsidR="00A33275">
              <w:rPr>
                <w:color w:val="FF0000"/>
              </w:rPr>
              <w:t>, Suspension, or Revocation</w:t>
            </w:r>
            <w:r w:rsidR="004D110A">
              <w:t xml:space="preserve"> Application</w:t>
            </w:r>
            <w:r>
              <w:t xml:space="preserve">.  </w:t>
            </w:r>
          </w:p>
          <w:p w:rsidR="0087561B" w:rsidRPr="003F2B44" w:rsidRDefault="0087561B" w:rsidP="007F64CA"/>
        </w:tc>
        <w:tc>
          <w:tcPr>
            <w:tcW w:w="3589" w:type="dxa"/>
          </w:tcPr>
          <w:p w:rsidR="00A12A79" w:rsidRPr="003F2B44" w:rsidRDefault="00A12A79" w:rsidP="003F7A77">
            <w:pPr>
              <w:pStyle w:val="ListParagraph"/>
              <w:ind w:left="288"/>
            </w:pPr>
          </w:p>
        </w:tc>
        <w:tc>
          <w:tcPr>
            <w:tcW w:w="3592" w:type="dxa"/>
          </w:tcPr>
          <w:p w:rsidR="00A12A79" w:rsidRPr="003F2B44" w:rsidRDefault="00A12A79" w:rsidP="00B845B2"/>
        </w:tc>
        <w:tc>
          <w:tcPr>
            <w:tcW w:w="3741" w:type="dxa"/>
          </w:tcPr>
          <w:p w:rsidR="00A12A79" w:rsidRPr="003F2B44" w:rsidRDefault="00A12A79" w:rsidP="003F7A77"/>
        </w:tc>
      </w:tr>
      <w:tr w:rsidR="00E873BB" w:rsidRPr="003F2B44" w:rsidTr="00FF2793">
        <w:tc>
          <w:tcPr>
            <w:tcW w:w="608" w:type="dxa"/>
          </w:tcPr>
          <w:p w:rsidR="007A29CC" w:rsidRPr="003F2B44" w:rsidRDefault="00FF2793" w:rsidP="003F7A77">
            <w:r>
              <w:t>11</w:t>
            </w:r>
          </w:p>
        </w:tc>
        <w:tc>
          <w:tcPr>
            <w:tcW w:w="3589" w:type="dxa"/>
          </w:tcPr>
          <w:p w:rsidR="007A29CC" w:rsidRPr="003F2B44" w:rsidRDefault="005517F6" w:rsidP="005517F6">
            <w:r>
              <w:t>Completes Appeal Application</w:t>
            </w:r>
          </w:p>
        </w:tc>
        <w:tc>
          <w:tcPr>
            <w:tcW w:w="3591" w:type="dxa"/>
          </w:tcPr>
          <w:p w:rsidR="00E873BB" w:rsidRDefault="00E873BB" w:rsidP="00E873BB">
            <w:r>
              <w:t>Complete the Appeal information.</w:t>
            </w:r>
          </w:p>
          <w:p w:rsidR="007A29CC" w:rsidRPr="003F2B44" w:rsidRDefault="00E873BB" w:rsidP="00E873BB">
            <w:r>
              <w:t>Uploads letter from Applicant or Licensee</w:t>
            </w:r>
          </w:p>
        </w:tc>
        <w:tc>
          <w:tcPr>
            <w:tcW w:w="3589" w:type="dxa"/>
          </w:tcPr>
          <w:p w:rsidR="007A29CC" w:rsidRPr="003F2B44" w:rsidRDefault="007A29CC" w:rsidP="003F7A77">
            <w:pPr>
              <w:pStyle w:val="ListParagraph"/>
              <w:ind w:left="288"/>
            </w:pPr>
          </w:p>
        </w:tc>
        <w:tc>
          <w:tcPr>
            <w:tcW w:w="3592" w:type="dxa"/>
          </w:tcPr>
          <w:p w:rsidR="007A29CC" w:rsidRPr="003F2B44" w:rsidRDefault="007A29CC" w:rsidP="002E784A"/>
        </w:tc>
        <w:tc>
          <w:tcPr>
            <w:tcW w:w="3741" w:type="dxa"/>
          </w:tcPr>
          <w:p w:rsidR="007A29CC" w:rsidRPr="003F2B44" w:rsidRDefault="00E873BB" w:rsidP="003F7A77">
            <w:r w:rsidRPr="00A83FE0">
              <w:rPr>
                <w:highlight w:val="yellow"/>
              </w:rPr>
              <w:t>What information needs to be collected from the Applicant? (ABD to provide information) Are there any Submissions that are required?</w:t>
            </w:r>
          </w:p>
        </w:tc>
      </w:tr>
      <w:tr w:rsidR="00E873BB" w:rsidRPr="003F2B44" w:rsidTr="00FF2793">
        <w:tc>
          <w:tcPr>
            <w:tcW w:w="608" w:type="dxa"/>
          </w:tcPr>
          <w:p w:rsidR="007A29CC" w:rsidRPr="003F2B44" w:rsidRDefault="00FF2793" w:rsidP="003F7A77">
            <w:r>
              <w:t>12</w:t>
            </w:r>
          </w:p>
        </w:tc>
        <w:tc>
          <w:tcPr>
            <w:tcW w:w="3589" w:type="dxa"/>
          </w:tcPr>
          <w:p w:rsidR="007A29CC" w:rsidRPr="003F2B44" w:rsidRDefault="005517F6" w:rsidP="005517F6">
            <w:r>
              <w:t>Attest</w:t>
            </w:r>
          </w:p>
        </w:tc>
        <w:tc>
          <w:tcPr>
            <w:tcW w:w="3591" w:type="dxa"/>
          </w:tcPr>
          <w:p w:rsidR="007A29CC" w:rsidRPr="003F2B44" w:rsidRDefault="000668F0" w:rsidP="000668F0">
            <w:r>
              <w:t>Saves Appeal</w:t>
            </w:r>
          </w:p>
        </w:tc>
        <w:tc>
          <w:tcPr>
            <w:tcW w:w="3589" w:type="dxa"/>
          </w:tcPr>
          <w:p w:rsidR="007A29CC" w:rsidRPr="003F2B44" w:rsidRDefault="007A29CC" w:rsidP="003F7A77">
            <w:pPr>
              <w:pStyle w:val="ListParagraph"/>
              <w:ind w:left="288"/>
            </w:pPr>
          </w:p>
        </w:tc>
        <w:tc>
          <w:tcPr>
            <w:tcW w:w="3592" w:type="dxa"/>
          </w:tcPr>
          <w:p w:rsidR="00573F79" w:rsidRDefault="005517F6" w:rsidP="002E784A">
            <w:r>
              <w:t xml:space="preserve">Appeal information is saved. </w:t>
            </w:r>
          </w:p>
          <w:p w:rsidR="005517F6" w:rsidRDefault="00573F79" w:rsidP="002E784A">
            <w:r>
              <w:t xml:space="preserve">Application Appeal Status </w:t>
            </w:r>
            <w:r w:rsidR="00861F00">
              <w:t>= Under Appeal</w:t>
            </w:r>
            <w:r w:rsidR="00B6617F">
              <w:t xml:space="preserve"> </w:t>
            </w:r>
          </w:p>
          <w:p w:rsidR="00861F00" w:rsidRDefault="00861F00" w:rsidP="002E784A">
            <w:r>
              <w:t>Generates Appeal Review</w:t>
            </w:r>
            <w:r w:rsidR="0087561B">
              <w:t xml:space="preserve"> (Level 3)</w:t>
            </w:r>
          </w:p>
          <w:p w:rsidR="00861F00" w:rsidRDefault="00861F00" w:rsidP="00861F00">
            <w:r>
              <w:t xml:space="preserve">Review assigned to the Review Queue </w:t>
            </w:r>
          </w:p>
          <w:p w:rsidR="00861F00" w:rsidRPr="003F2B44" w:rsidRDefault="00861F00" w:rsidP="002E784A"/>
        </w:tc>
        <w:tc>
          <w:tcPr>
            <w:tcW w:w="3741" w:type="dxa"/>
          </w:tcPr>
          <w:p w:rsidR="007A29CC" w:rsidRPr="003F2B44" w:rsidRDefault="000668F0" w:rsidP="003F7A77">
            <w:r>
              <w:t>Complaints (Case) Record (TBD)</w:t>
            </w:r>
          </w:p>
        </w:tc>
      </w:tr>
      <w:tr w:rsidR="00E873BB" w:rsidRPr="003F2B44" w:rsidTr="00FF2793">
        <w:tc>
          <w:tcPr>
            <w:tcW w:w="608" w:type="dxa"/>
          </w:tcPr>
          <w:p w:rsidR="00B845B2" w:rsidRPr="003F2B44" w:rsidRDefault="00FF2793" w:rsidP="003F7A77">
            <w:r>
              <w:t>13</w:t>
            </w:r>
          </w:p>
        </w:tc>
        <w:tc>
          <w:tcPr>
            <w:tcW w:w="3589" w:type="dxa"/>
          </w:tcPr>
          <w:p w:rsidR="00B845B2" w:rsidRPr="003F2B44" w:rsidRDefault="00B845B2" w:rsidP="005517F6"/>
        </w:tc>
        <w:tc>
          <w:tcPr>
            <w:tcW w:w="3591" w:type="dxa"/>
          </w:tcPr>
          <w:p w:rsidR="006C44C5" w:rsidRPr="00555629" w:rsidRDefault="006C44C5" w:rsidP="006C44C5">
            <w:r w:rsidRPr="00555629">
              <w:t>View Application Review Queue</w:t>
            </w:r>
          </w:p>
          <w:p w:rsidR="00B845B2" w:rsidRPr="003F2B44" w:rsidRDefault="006C44C5" w:rsidP="006C44C5">
            <w:r w:rsidRPr="00555629">
              <w:t xml:space="preserve">Assigs Review to the appropriate ABD </w:t>
            </w:r>
            <w:r w:rsidRPr="00555629">
              <w:lastRenderedPageBreak/>
              <w:t>staff member</w:t>
            </w:r>
          </w:p>
        </w:tc>
        <w:tc>
          <w:tcPr>
            <w:tcW w:w="3589" w:type="dxa"/>
          </w:tcPr>
          <w:p w:rsidR="00B845B2" w:rsidRPr="003F2B44" w:rsidRDefault="00B845B2" w:rsidP="003F7A77">
            <w:pPr>
              <w:pStyle w:val="ListParagraph"/>
              <w:ind w:left="288"/>
            </w:pPr>
          </w:p>
        </w:tc>
        <w:tc>
          <w:tcPr>
            <w:tcW w:w="3592" w:type="dxa"/>
          </w:tcPr>
          <w:p w:rsidR="009342EC" w:rsidRPr="003F2B44" w:rsidRDefault="00700BDB" w:rsidP="00700BDB">
            <w:r>
              <w:t>Generates email notification to the person assigned to the Review</w:t>
            </w:r>
          </w:p>
        </w:tc>
        <w:tc>
          <w:tcPr>
            <w:tcW w:w="3741" w:type="dxa"/>
          </w:tcPr>
          <w:p w:rsidR="00B845B2" w:rsidRPr="003F2B44" w:rsidRDefault="00B845B2" w:rsidP="003F7A77"/>
        </w:tc>
      </w:tr>
      <w:tr w:rsidR="00E873BB" w:rsidRPr="003F2B44" w:rsidTr="00FF2793">
        <w:tc>
          <w:tcPr>
            <w:tcW w:w="608" w:type="dxa"/>
          </w:tcPr>
          <w:p w:rsidR="000668F0" w:rsidRPr="003F2B44" w:rsidRDefault="00FF2793" w:rsidP="003F7A77">
            <w:r>
              <w:t>14</w:t>
            </w:r>
          </w:p>
        </w:tc>
        <w:tc>
          <w:tcPr>
            <w:tcW w:w="3589" w:type="dxa"/>
          </w:tcPr>
          <w:p w:rsidR="000668F0" w:rsidRPr="003F2B44" w:rsidRDefault="000668F0" w:rsidP="00B845B2"/>
        </w:tc>
        <w:tc>
          <w:tcPr>
            <w:tcW w:w="3591" w:type="dxa"/>
          </w:tcPr>
          <w:p w:rsidR="000668F0" w:rsidRDefault="000668F0" w:rsidP="000668F0">
            <w:r>
              <w:t>Request generation of Denied</w:t>
            </w:r>
            <w:r w:rsidR="00A33275">
              <w:rPr>
                <w:color w:val="FF0000"/>
              </w:rPr>
              <w:t>, Suspended or Revoked</w:t>
            </w:r>
            <w:r>
              <w:t xml:space="preserve"> Application PDF to send to judge</w:t>
            </w:r>
          </w:p>
        </w:tc>
        <w:tc>
          <w:tcPr>
            <w:tcW w:w="3589" w:type="dxa"/>
          </w:tcPr>
          <w:p w:rsidR="000668F0" w:rsidRPr="003F2B44" w:rsidRDefault="000668F0" w:rsidP="003F7A77">
            <w:pPr>
              <w:pStyle w:val="ListParagraph"/>
              <w:ind w:left="288"/>
            </w:pPr>
          </w:p>
        </w:tc>
        <w:tc>
          <w:tcPr>
            <w:tcW w:w="3592" w:type="dxa"/>
          </w:tcPr>
          <w:p w:rsidR="000668F0" w:rsidRDefault="00555629" w:rsidP="007336EF">
            <w:r>
              <w:t>Generates PDF of Denied Application</w:t>
            </w:r>
          </w:p>
        </w:tc>
        <w:tc>
          <w:tcPr>
            <w:tcW w:w="3741" w:type="dxa"/>
          </w:tcPr>
          <w:p w:rsidR="000668F0" w:rsidRPr="00A60FDB" w:rsidRDefault="00555629" w:rsidP="003F7A77">
            <w:pPr>
              <w:rPr>
                <w:highlight w:val="yellow"/>
              </w:rPr>
            </w:pPr>
            <w:r w:rsidRPr="00CA77C3">
              <w:t>Would like to include the Application/Questions/Appeal/Reviews in the PDF</w:t>
            </w:r>
          </w:p>
        </w:tc>
      </w:tr>
      <w:tr w:rsidR="00E873BB" w:rsidRPr="003F2B44" w:rsidTr="00FF2793">
        <w:tc>
          <w:tcPr>
            <w:tcW w:w="608" w:type="dxa"/>
          </w:tcPr>
          <w:p w:rsidR="00B845B2" w:rsidRPr="003F2B44" w:rsidRDefault="00FF2793" w:rsidP="003F7A77">
            <w:r>
              <w:t>15</w:t>
            </w:r>
          </w:p>
        </w:tc>
        <w:tc>
          <w:tcPr>
            <w:tcW w:w="3589" w:type="dxa"/>
          </w:tcPr>
          <w:p w:rsidR="00B845B2" w:rsidRPr="003F2B44" w:rsidRDefault="00B845B2" w:rsidP="00B845B2"/>
        </w:tc>
        <w:tc>
          <w:tcPr>
            <w:tcW w:w="3591" w:type="dxa"/>
          </w:tcPr>
          <w:p w:rsidR="00444308" w:rsidRDefault="000668F0" w:rsidP="00444308">
            <w:r>
              <w:t>Manually r</w:t>
            </w:r>
            <w:r w:rsidR="006C44C5">
              <w:t xml:space="preserve">oute all pertinent information on hand to ALJ </w:t>
            </w:r>
            <w:r w:rsidR="00444308" w:rsidRPr="003F2B44">
              <w:t>Administrative Law Judge)</w:t>
            </w:r>
          </w:p>
          <w:p w:rsidR="007336EF" w:rsidRPr="003F2B44" w:rsidRDefault="00EC725B" w:rsidP="00444308">
            <w:r>
              <w:t xml:space="preserve">or ABD staff member </w:t>
            </w:r>
            <w:r w:rsidR="006C44C5" w:rsidRPr="003F2B44">
              <w:t>(</w:t>
            </w:r>
            <w:r w:rsidR="007336EF">
              <w:t>Manually email documentation required by judge</w:t>
            </w:r>
          </w:p>
        </w:tc>
        <w:tc>
          <w:tcPr>
            <w:tcW w:w="3589" w:type="dxa"/>
          </w:tcPr>
          <w:p w:rsidR="00B845B2" w:rsidRPr="003F2B44" w:rsidRDefault="00B845B2" w:rsidP="003F7A77">
            <w:pPr>
              <w:pStyle w:val="ListParagraph"/>
              <w:ind w:left="288"/>
            </w:pPr>
          </w:p>
        </w:tc>
        <w:tc>
          <w:tcPr>
            <w:tcW w:w="3592" w:type="dxa"/>
          </w:tcPr>
          <w:p w:rsidR="00F60602" w:rsidRPr="003F2B44" w:rsidRDefault="00F60602" w:rsidP="007336EF"/>
        </w:tc>
        <w:tc>
          <w:tcPr>
            <w:tcW w:w="3741" w:type="dxa"/>
          </w:tcPr>
          <w:p w:rsidR="00B845B2" w:rsidRPr="003F2B44" w:rsidRDefault="00B845B2" w:rsidP="003F7A77"/>
        </w:tc>
      </w:tr>
      <w:tr w:rsidR="00E873BB" w:rsidRPr="003F2B44" w:rsidTr="00FF2793">
        <w:tc>
          <w:tcPr>
            <w:tcW w:w="608" w:type="dxa"/>
          </w:tcPr>
          <w:p w:rsidR="00937882" w:rsidRPr="003F2B44" w:rsidRDefault="00FF2793" w:rsidP="003F7A77">
            <w:r>
              <w:t>16</w:t>
            </w:r>
          </w:p>
        </w:tc>
        <w:tc>
          <w:tcPr>
            <w:tcW w:w="3589" w:type="dxa"/>
          </w:tcPr>
          <w:p w:rsidR="00937882" w:rsidRPr="003F2B44" w:rsidRDefault="00937882" w:rsidP="00B845B2"/>
        </w:tc>
        <w:tc>
          <w:tcPr>
            <w:tcW w:w="3591" w:type="dxa"/>
          </w:tcPr>
          <w:p w:rsidR="00937882" w:rsidRPr="003F2B44" w:rsidRDefault="00937882" w:rsidP="00937882">
            <w:r>
              <w:t>Updates Review Status to Completed</w:t>
            </w:r>
          </w:p>
        </w:tc>
        <w:tc>
          <w:tcPr>
            <w:tcW w:w="3589" w:type="dxa"/>
          </w:tcPr>
          <w:p w:rsidR="00937882" w:rsidRPr="003F2B44" w:rsidRDefault="00937882" w:rsidP="006C44C5"/>
        </w:tc>
        <w:tc>
          <w:tcPr>
            <w:tcW w:w="3592" w:type="dxa"/>
          </w:tcPr>
          <w:p w:rsidR="00937882" w:rsidRPr="003F2B44" w:rsidRDefault="00937882" w:rsidP="001B432E">
            <w:r>
              <w:t>System sets Review Completed Date</w:t>
            </w:r>
          </w:p>
        </w:tc>
        <w:tc>
          <w:tcPr>
            <w:tcW w:w="3741" w:type="dxa"/>
          </w:tcPr>
          <w:p w:rsidR="00937882" w:rsidRPr="003F2B44" w:rsidRDefault="00937882" w:rsidP="003F7A77"/>
        </w:tc>
      </w:tr>
      <w:tr w:rsidR="00E873BB" w:rsidRPr="003F2B44" w:rsidTr="00FF2793">
        <w:tc>
          <w:tcPr>
            <w:tcW w:w="608" w:type="dxa"/>
          </w:tcPr>
          <w:p w:rsidR="001B432E" w:rsidRPr="003F2B44" w:rsidRDefault="00FF2793" w:rsidP="003F7A77">
            <w:r>
              <w:t>17</w:t>
            </w:r>
          </w:p>
        </w:tc>
        <w:tc>
          <w:tcPr>
            <w:tcW w:w="3589" w:type="dxa"/>
          </w:tcPr>
          <w:p w:rsidR="001B432E" w:rsidRPr="003F2B44" w:rsidRDefault="001B432E" w:rsidP="00B845B2"/>
        </w:tc>
        <w:tc>
          <w:tcPr>
            <w:tcW w:w="3591" w:type="dxa"/>
          </w:tcPr>
          <w:p w:rsidR="001B432E" w:rsidRPr="003F2B44" w:rsidRDefault="001B432E" w:rsidP="006C44C5">
            <w:pPr>
              <w:pStyle w:val="ListParagraph"/>
              <w:ind w:left="270"/>
            </w:pPr>
          </w:p>
        </w:tc>
        <w:tc>
          <w:tcPr>
            <w:tcW w:w="3589" w:type="dxa"/>
          </w:tcPr>
          <w:p w:rsidR="004D110A" w:rsidRPr="00A33275" w:rsidRDefault="006C44C5" w:rsidP="006C44C5">
            <w:pPr>
              <w:rPr>
                <w:color w:val="FF0000"/>
              </w:rPr>
            </w:pPr>
            <w:r w:rsidRPr="003F2B44">
              <w:t xml:space="preserve">ALJ </w:t>
            </w:r>
            <w:r w:rsidR="00EC725B">
              <w:t xml:space="preserve">or ABD staff member </w:t>
            </w:r>
            <w:r w:rsidRPr="003F2B44">
              <w:t xml:space="preserve">reviews and sends </w:t>
            </w:r>
            <w:r w:rsidR="004D110A">
              <w:t xml:space="preserve">Notice of Hearing </w:t>
            </w:r>
            <w:r w:rsidRPr="003F2B44">
              <w:t xml:space="preserve">via </w:t>
            </w:r>
            <w:r w:rsidR="004D110A">
              <w:t xml:space="preserve">physical Letter </w:t>
            </w:r>
            <w:r w:rsidRPr="003F2B44">
              <w:t xml:space="preserve">to ABD and </w:t>
            </w:r>
            <w:r w:rsidR="004D110A">
              <w:t>Applicant and LA if an LA</w:t>
            </w:r>
            <w:r w:rsidR="00555629">
              <w:t xml:space="preserve"> Denied</w:t>
            </w:r>
            <w:r w:rsidR="00A33275">
              <w:rPr>
                <w:color w:val="FF0000"/>
              </w:rPr>
              <w:t>, Suspended, or Revoked</w:t>
            </w:r>
          </w:p>
          <w:p w:rsidR="001B432E" w:rsidRPr="003F2B44" w:rsidRDefault="001B432E" w:rsidP="006C44C5"/>
        </w:tc>
        <w:tc>
          <w:tcPr>
            <w:tcW w:w="3592" w:type="dxa"/>
          </w:tcPr>
          <w:p w:rsidR="001B432E" w:rsidRPr="003F2B44" w:rsidRDefault="001B432E" w:rsidP="001B432E"/>
        </w:tc>
        <w:tc>
          <w:tcPr>
            <w:tcW w:w="3741" w:type="dxa"/>
          </w:tcPr>
          <w:p w:rsidR="001B432E" w:rsidRPr="003F2B44" w:rsidRDefault="001B432E" w:rsidP="003F7A77"/>
        </w:tc>
      </w:tr>
      <w:tr w:rsidR="00E873BB" w:rsidRPr="003F2B44" w:rsidTr="00FF2793">
        <w:tc>
          <w:tcPr>
            <w:tcW w:w="608" w:type="dxa"/>
          </w:tcPr>
          <w:p w:rsidR="00C138F6" w:rsidRPr="003F2B44" w:rsidRDefault="00FF2793" w:rsidP="003F7A77">
            <w:r>
              <w:t>18</w:t>
            </w:r>
          </w:p>
        </w:tc>
        <w:tc>
          <w:tcPr>
            <w:tcW w:w="3589" w:type="dxa"/>
          </w:tcPr>
          <w:p w:rsidR="00C138F6" w:rsidRPr="003F2B44" w:rsidRDefault="00C138F6" w:rsidP="00B845B2"/>
        </w:tc>
        <w:tc>
          <w:tcPr>
            <w:tcW w:w="3591" w:type="dxa"/>
          </w:tcPr>
          <w:p w:rsidR="007336EF" w:rsidRDefault="00C138F6" w:rsidP="00555629">
            <w:r>
              <w:t xml:space="preserve">Uploads Notice </w:t>
            </w:r>
            <w:r w:rsidR="009A717D">
              <w:t>of Hearing</w:t>
            </w:r>
          </w:p>
        </w:tc>
        <w:tc>
          <w:tcPr>
            <w:tcW w:w="3589" w:type="dxa"/>
          </w:tcPr>
          <w:p w:rsidR="00C138F6" w:rsidRPr="003F2B44" w:rsidRDefault="00C138F6" w:rsidP="00D35858">
            <w:pPr>
              <w:pStyle w:val="ListParagraph"/>
              <w:ind w:left="11"/>
            </w:pPr>
          </w:p>
        </w:tc>
        <w:tc>
          <w:tcPr>
            <w:tcW w:w="3592" w:type="dxa"/>
          </w:tcPr>
          <w:p w:rsidR="00C138F6" w:rsidRPr="003F2B44" w:rsidRDefault="00C138F6" w:rsidP="001B432E"/>
        </w:tc>
        <w:tc>
          <w:tcPr>
            <w:tcW w:w="3741" w:type="dxa"/>
          </w:tcPr>
          <w:p w:rsidR="00C138F6" w:rsidRPr="003F2B44" w:rsidRDefault="00C138F6" w:rsidP="003F7A77"/>
        </w:tc>
      </w:tr>
      <w:tr w:rsidR="00E873BB" w:rsidRPr="003F2B44" w:rsidTr="00FF2793">
        <w:tc>
          <w:tcPr>
            <w:tcW w:w="608" w:type="dxa"/>
          </w:tcPr>
          <w:p w:rsidR="00555629" w:rsidRPr="003F2B44" w:rsidRDefault="00FF2793" w:rsidP="003F7A77">
            <w:r>
              <w:t>19</w:t>
            </w:r>
          </w:p>
        </w:tc>
        <w:tc>
          <w:tcPr>
            <w:tcW w:w="3589" w:type="dxa"/>
          </w:tcPr>
          <w:p w:rsidR="00555629" w:rsidRDefault="00555629" w:rsidP="00B845B2"/>
        </w:tc>
        <w:tc>
          <w:tcPr>
            <w:tcW w:w="3591" w:type="dxa"/>
          </w:tcPr>
          <w:p w:rsidR="00555629" w:rsidRDefault="00555629" w:rsidP="006C44C5">
            <w:r>
              <w:t xml:space="preserve">Enters Hearing Date &amp; Time (information </w:t>
            </w:r>
            <w:r w:rsidR="009E5753">
              <w:t xml:space="preserve">needs to be </w:t>
            </w:r>
            <w:r>
              <w:t>available</w:t>
            </w:r>
            <w:r w:rsidR="009E5753">
              <w:t xml:space="preserve"> in Public Portal</w:t>
            </w:r>
            <w:r>
              <w:t>)</w:t>
            </w:r>
          </w:p>
        </w:tc>
        <w:tc>
          <w:tcPr>
            <w:tcW w:w="3589" w:type="dxa"/>
          </w:tcPr>
          <w:p w:rsidR="00555629" w:rsidRDefault="00555629" w:rsidP="00D35858">
            <w:pPr>
              <w:pStyle w:val="ListParagraph"/>
              <w:ind w:left="11"/>
            </w:pPr>
          </w:p>
        </w:tc>
        <w:tc>
          <w:tcPr>
            <w:tcW w:w="3592" w:type="dxa"/>
          </w:tcPr>
          <w:p w:rsidR="00555629" w:rsidRDefault="00555629" w:rsidP="001B432E"/>
        </w:tc>
        <w:tc>
          <w:tcPr>
            <w:tcW w:w="3741" w:type="dxa"/>
          </w:tcPr>
          <w:p w:rsidR="00555629" w:rsidRPr="003F2B44" w:rsidRDefault="00555629" w:rsidP="003F7A77"/>
        </w:tc>
      </w:tr>
      <w:tr w:rsidR="00E873BB" w:rsidRPr="003F2B44" w:rsidTr="00FF2793">
        <w:tc>
          <w:tcPr>
            <w:tcW w:w="608" w:type="dxa"/>
          </w:tcPr>
          <w:p w:rsidR="007336EF" w:rsidRPr="003F2B44" w:rsidRDefault="00FF2793" w:rsidP="003F7A77">
            <w:r>
              <w:t>20</w:t>
            </w:r>
          </w:p>
        </w:tc>
        <w:tc>
          <w:tcPr>
            <w:tcW w:w="3589" w:type="dxa"/>
          </w:tcPr>
          <w:p w:rsidR="007336EF" w:rsidRDefault="007336EF" w:rsidP="00B845B2"/>
        </w:tc>
        <w:tc>
          <w:tcPr>
            <w:tcW w:w="3591" w:type="dxa"/>
          </w:tcPr>
          <w:p w:rsidR="007336EF" w:rsidRDefault="007336EF" w:rsidP="006C44C5"/>
        </w:tc>
        <w:tc>
          <w:tcPr>
            <w:tcW w:w="3589" w:type="dxa"/>
          </w:tcPr>
          <w:p w:rsidR="007336EF" w:rsidRDefault="007336EF" w:rsidP="00D35858">
            <w:pPr>
              <w:pStyle w:val="ListParagraph"/>
              <w:ind w:left="11"/>
            </w:pPr>
            <w:r>
              <w:t>ALJ</w:t>
            </w:r>
            <w:r w:rsidR="00B106F4">
              <w:t xml:space="preserve"> or ABD staff member</w:t>
            </w:r>
            <w:r>
              <w:t xml:space="preserve"> provides proposed decision to </w:t>
            </w:r>
            <w:r w:rsidRPr="004D110A">
              <w:rPr>
                <w:b/>
              </w:rPr>
              <w:t>Sustain</w:t>
            </w:r>
            <w:r>
              <w:t xml:space="preserve"> or </w:t>
            </w:r>
            <w:r w:rsidRPr="004D110A">
              <w:rPr>
                <w:b/>
              </w:rPr>
              <w:t>Override</w:t>
            </w:r>
          </w:p>
        </w:tc>
        <w:tc>
          <w:tcPr>
            <w:tcW w:w="3592" w:type="dxa"/>
          </w:tcPr>
          <w:p w:rsidR="007336EF" w:rsidRDefault="007336EF" w:rsidP="001B432E"/>
        </w:tc>
        <w:tc>
          <w:tcPr>
            <w:tcW w:w="3741" w:type="dxa"/>
          </w:tcPr>
          <w:p w:rsidR="007336EF" w:rsidRPr="003F2B44" w:rsidRDefault="007336EF" w:rsidP="003F7A77"/>
        </w:tc>
      </w:tr>
      <w:tr w:rsidR="00E873BB" w:rsidRPr="003F2B44" w:rsidTr="00FF2793">
        <w:tc>
          <w:tcPr>
            <w:tcW w:w="608" w:type="dxa"/>
          </w:tcPr>
          <w:p w:rsidR="006A093B" w:rsidRPr="003F2B44" w:rsidRDefault="00FF2793" w:rsidP="003F7A77">
            <w:r>
              <w:t>21</w:t>
            </w:r>
          </w:p>
        </w:tc>
        <w:tc>
          <w:tcPr>
            <w:tcW w:w="3589" w:type="dxa"/>
          </w:tcPr>
          <w:p w:rsidR="006A093B" w:rsidRDefault="006A093B" w:rsidP="00B845B2"/>
        </w:tc>
        <w:tc>
          <w:tcPr>
            <w:tcW w:w="3591" w:type="dxa"/>
          </w:tcPr>
          <w:p w:rsidR="009E5753" w:rsidRDefault="00B106F4" w:rsidP="006C44C5">
            <w:r>
              <w:t xml:space="preserve">Uploads </w:t>
            </w:r>
            <w:del w:id="21" w:author="Schaffer, Heather [ABD]" w:date="2016-10-24T09:33:00Z">
              <w:r w:rsidR="00555629" w:rsidDel="00A33275">
                <w:delText>decision</w:delText>
              </w:r>
              <w:r w:rsidDel="00A33275">
                <w:delText xml:space="preserve"> letter</w:delText>
              </w:r>
            </w:del>
            <w:ins w:id="22" w:author="Schaffer, Heather [ABD]" w:date="2016-10-24T09:33:00Z">
              <w:r w:rsidR="00A33275">
                <w:t xml:space="preserve"> Proposed Decision</w:t>
              </w:r>
            </w:ins>
          </w:p>
          <w:p w:rsidR="009E5753" w:rsidRDefault="009E5753" w:rsidP="006C44C5">
            <w:r>
              <w:t>Enter Decision Date (applicant will have 30 calendar days to appeal)</w:t>
            </w:r>
          </w:p>
        </w:tc>
        <w:tc>
          <w:tcPr>
            <w:tcW w:w="3589" w:type="dxa"/>
          </w:tcPr>
          <w:p w:rsidR="006A093B" w:rsidRDefault="006A093B" w:rsidP="00D35858">
            <w:pPr>
              <w:pStyle w:val="ListParagraph"/>
              <w:ind w:left="11"/>
            </w:pPr>
          </w:p>
        </w:tc>
        <w:tc>
          <w:tcPr>
            <w:tcW w:w="3592" w:type="dxa"/>
          </w:tcPr>
          <w:p w:rsidR="006A093B" w:rsidRDefault="00A33275" w:rsidP="001B432E">
            <w:ins w:id="23" w:author="Schaffer, Heather [ABD]" w:date="2016-10-24T09:34:00Z">
              <w:r>
                <w:t xml:space="preserve">Sets Appeal Expiration Date to 30 calendar days from the Proposed Decision issuance date. </w:t>
              </w:r>
            </w:ins>
            <w:r w:rsidR="006A093B">
              <w:t>License App</w:t>
            </w:r>
            <w:r w:rsidR="00555629">
              <w:t>eal</w:t>
            </w:r>
            <w:r w:rsidR="006A093B">
              <w:t xml:space="preserve"> Status = Pending Appeal to Administrator</w:t>
            </w:r>
          </w:p>
        </w:tc>
        <w:tc>
          <w:tcPr>
            <w:tcW w:w="3741" w:type="dxa"/>
          </w:tcPr>
          <w:p w:rsidR="006A093B" w:rsidRPr="003F2B44" w:rsidRDefault="006A093B" w:rsidP="003F7A77"/>
        </w:tc>
      </w:tr>
      <w:tr w:rsidR="00FF2793" w:rsidRPr="003F2B44" w:rsidTr="00EE4873">
        <w:tc>
          <w:tcPr>
            <w:tcW w:w="18710" w:type="dxa"/>
            <w:gridSpan w:val="6"/>
          </w:tcPr>
          <w:p w:rsidR="00FF2793" w:rsidRPr="003F2B44" w:rsidRDefault="00FF2793" w:rsidP="003F7A77">
            <w:r w:rsidRPr="00577BC0">
              <w:rPr>
                <w:b/>
              </w:rPr>
              <w:t xml:space="preserve">Appeal ALJ </w:t>
            </w:r>
            <w:r w:rsidR="00B106F4">
              <w:rPr>
                <w:b/>
              </w:rPr>
              <w:t xml:space="preserve">or ABD </w:t>
            </w:r>
            <w:r w:rsidRPr="00577BC0">
              <w:rPr>
                <w:b/>
              </w:rPr>
              <w:t>Decision</w:t>
            </w:r>
          </w:p>
        </w:tc>
      </w:tr>
      <w:tr w:rsidR="00E873BB" w:rsidRPr="003F2B44" w:rsidTr="00FF2793">
        <w:tc>
          <w:tcPr>
            <w:tcW w:w="608" w:type="dxa"/>
          </w:tcPr>
          <w:p w:rsidR="00657CE8" w:rsidRPr="003F2B44" w:rsidRDefault="00FF2793" w:rsidP="003F7A77">
            <w:r>
              <w:t>22</w:t>
            </w:r>
          </w:p>
        </w:tc>
        <w:tc>
          <w:tcPr>
            <w:tcW w:w="3589" w:type="dxa"/>
          </w:tcPr>
          <w:p w:rsidR="00577BC0" w:rsidRDefault="00577BC0" w:rsidP="00B845B2">
            <w:pPr>
              <w:rPr>
                <w:b/>
              </w:rPr>
            </w:pPr>
            <w:r>
              <w:rPr>
                <w:b/>
              </w:rPr>
              <w:t xml:space="preserve">Applicant: </w:t>
            </w:r>
          </w:p>
          <w:p w:rsidR="00657CE8" w:rsidRDefault="00657CE8" w:rsidP="00B845B2">
            <w:r>
              <w:t xml:space="preserve">If ABD’s or LA’s decision is </w:t>
            </w:r>
            <w:r w:rsidRPr="00654D9E">
              <w:rPr>
                <w:b/>
              </w:rPr>
              <w:t>Sustained</w:t>
            </w:r>
            <w:r>
              <w:t>:</w:t>
            </w:r>
          </w:p>
          <w:p w:rsidR="00657CE8" w:rsidRDefault="00657CE8" w:rsidP="00B845B2">
            <w:r>
              <w:t>Applicant can request an Appeal to the ABD Admin</w:t>
            </w:r>
            <w:r w:rsidR="00654D9E">
              <w:t>i</w:t>
            </w:r>
            <w:r>
              <w:t>strator</w:t>
            </w:r>
          </w:p>
          <w:p w:rsidR="00654D9E" w:rsidRPr="003F2B44" w:rsidRDefault="00336515" w:rsidP="00654D9E">
            <w:r>
              <w:t xml:space="preserve">Applicant </w:t>
            </w:r>
            <w:r w:rsidR="00654D9E" w:rsidRPr="003F2B44">
              <w:t xml:space="preserve">Logs into </w:t>
            </w:r>
            <w:r>
              <w:t>P</w:t>
            </w:r>
            <w:r w:rsidR="00654D9E" w:rsidRPr="003F2B44">
              <w:t>ortal account.</w:t>
            </w:r>
            <w:ins w:id="24" w:author="Schaffer, Heather [ABD]" w:date="2016-10-24T09:34:00Z">
              <w:r w:rsidR="00A33275">
                <w:t xml:space="preserve"> (or can appeal by mail, email)</w:t>
              </w:r>
            </w:ins>
          </w:p>
          <w:p w:rsidR="00654D9E" w:rsidRDefault="00654D9E" w:rsidP="00654D9E">
            <w:r w:rsidRPr="003F2B44">
              <w:lastRenderedPageBreak/>
              <w:t xml:space="preserve">Looks up </w:t>
            </w:r>
            <w:r>
              <w:t>Denied</w:t>
            </w:r>
            <w:ins w:id="25" w:author="Schaffer, Heather [ABD]" w:date="2016-10-24T09:35:00Z">
              <w:r w:rsidR="00A33275">
                <w:t>, Suspended or Revoked</w:t>
              </w:r>
            </w:ins>
            <w:r>
              <w:t xml:space="preserve"> License Application.</w:t>
            </w:r>
          </w:p>
          <w:p w:rsidR="00654D9E" w:rsidRDefault="00654D9E" w:rsidP="00654D9E">
            <w:r>
              <w:t>Clicks on Appeal.</w:t>
            </w:r>
          </w:p>
          <w:p w:rsidR="00756E4C" w:rsidRPr="003F2B44" w:rsidRDefault="00881C45" w:rsidP="00654D9E">
            <w:r>
              <w:t>(</w:t>
            </w:r>
            <w:r w:rsidR="00756E4C">
              <w:t>30 cal</w:t>
            </w:r>
            <w:r>
              <w:t>endar</w:t>
            </w:r>
            <w:r w:rsidR="00756E4C">
              <w:t xml:space="preserve"> days from Appeal Decision)</w:t>
            </w:r>
          </w:p>
        </w:tc>
        <w:tc>
          <w:tcPr>
            <w:tcW w:w="3591" w:type="dxa"/>
          </w:tcPr>
          <w:p w:rsidR="00657CE8" w:rsidRPr="00654D9E" w:rsidRDefault="00657CE8" w:rsidP="00756E4C">
            <w:pPr>
              <w:autoSpaceDE w:val="0"/>
              <w:autoSpaceDN w:val="0"/>
              <w:adjustRightInd w:val="0"/>
            </w:pPr>
          </w:p>
        </w:tc>
        <w:tc>
          <w:tcPr>
            <w:tcW w:w="3589" w:type="dxa"/>
          </w:tcPr>
          <w:p w:rsidR="00577BC0" w:rsidRDefault="00577BC0" w:rsidP="00D35858">
            <w:pPr>
              <w:pStyle w:val="ListParagraph"/>
              <w:ind w:left="11"/>
              <w:rPr>
                <w:b/>
              </w:rPr>
            </w:pPr>
            <w:r>
              <w:rPr>
                <w:b/>
              </w:rPr>
              <w:t>LA:</w:t>
            </w:r>
          </w:p>
          <w:p w:rsidR="00657CE8" w:rsidRDefault="00654D9E" w:rsidP="00D35858">
            <w:pPr>
              <w:pStyle w:val="ListParagraph"/>
              <w:ind w:left="11"/>
            </w:pPr>
            <w:r>
              <w:t xml:space="preserve">If </w:t>
            </w:r>
            <w:r>
              <w:rPr>
                <w:b/>
              </w:rPr>
              <w:t xml:space="preserve">Override </w:t>
            </w:r>
            <w:r>
              <w:t>of LA’s decision:</w:t>
            </w:r>
          </w:p>
          <w:p w:rsidR="00654D9E" w:rsidRDefault="001734A2" w:rsidP="001734A2">
            <w:pPr>
              <w:autoSpaceDE w:val="0"/>
              <w:autoSpaceDN w:val="0"/>
              <w:adjustRightInd w:val="0"/>
            </w:pPr>
            <w:r>
              <w:t>LA o</w:t>
            </w:r>
            <w:r w:rsidR="00654D9E">
              <w:t>ptionally requests an Appeal to the ABD Admin</w:t>
            </w:r>
            <w:r w:rsidR="00CB566F">
              <w:t>istrator</w:t>
            </w:r>
            <w:r>
              <w:t xml:space="preserve"> </w:t>
            </w:r>
            <w:r w:rsidRPr="00654D9E">
              <w:rPr>
                <w:rFonts w:cs="TT56t00"/>
                <w:lang w:val="en-CA"/>
              </w:rPr>
              <w:t>within 30 days of the date the</w:t>
            </w:r>
            <w:r>
              <w:rPr>
                <w:rFonts w:cs="TT56t00"/>
                <w:lang w:val="en-CA"/>
              </w:rPr>
              <w:t xml:space="preserve"> </w:t>
            </w:r>
            <w:r w:rsidRPr="00654D9E">
              <w:rPr>
                <w:rFonts w:cs="TT56t00"/>
                <w:lang w:val="en-CA"/>
              </w:rPr>
              <w:t>proposed decision was issued</w:t>
            </w:r>
            <w:r w:rsidR="00CB566F">
              <w:t>.</w:t>
            </w:r>
          </w:p>
          <w:p w:rsidR="00CB566F" w:rsidRPr="003F2B44" w:rsidRDefault="00CB566F" w:rsidP="00CB566F">
            <w:r w:rsidRPr="003F2B44">
              <w:lastRenderedPageBreak/>
              <w:t>Logs into existing portal account.</w:t>
            </w:r>
            <w:r w:rsidR="00756E4C">
              <w:t xml:space="preserve"> (or can appeal by</w:t>
            </w:r>
            <w:ins w:id="26" w:author="Schaffer, Heather [ABD]" w:date="2016-10-24T09:35:00Z">
              <w:r w:rsidR="00A33275">
                <w:t xml:space="preserve"> mail or</w:t>
              </w:r>
            </w:ins>
            <w:r w:rsidR="00756E4C">
              <w:t xml:space="preserve"> email)</w:t>
            </w:r>
          </w:p>
          <w:p w:rsidR="00CB566F" w:rsidRDefault="00CB566F" w:rsidP="00CB566F">
            <w:r w:rsidRPr="003F2B44">
              <w:t xml:space="preserve">Looks up </w:t>
            </w:r>
            <w:r>
              <w:t>Denied</w:t>
            </w:r>
            <w:ins w:id="27" w:author="Schaffer, Heather [ABD]" w:date="2016-10-24T09:36:00Z">
              <w:r w:rsidR="00A33275">
                <w:t>, Suspended or Revoked</w:t>
              </w:r>
            </w:ins>
            <w:r>
              <w:t xml:space="preserve"> License Application.</w:t>
            </w:r>
          </w:p>
          <w:p w:rsidR="00CB566F" w:rsidRPr="00654D9E" w:rsidRDefault="00CB566F" w:rsidP="00CB566F">
            <w:pPr>
              <w:pStyle w:val="ListParagraph"/>
              <w:ind w:left="11"/>
            </w:pPr>
            <w:r>
              <w:t>Clicks on Appeal.</w:t>
            </w:r>
          </w:p>
        </w:tc>
        <w:tc>
          <w:tcPr>
            <w:tcW w:w="3592" w:type="dxa"/>
          </w:tcPr>
          <w:p w:rsidR="00756E4C" w:rsidRDefault="00756E4C" w:rsidP="001B432E">
            <w:r>
              <w:lastRenderedPageBreak/>
              <w:t xml:space="preserve">Notification </w:t>
            </w:r>
            <w:r w:rsidR="006A093B">
              <w:t>of</w:t>
            </w:r>
            <w:r>
              <w:t xml:space="preserve"> appeal</w:t>
            </w:r>
            <w:r w:rsidR="006A093B">
              <w:t xml:space="preserve"> (to </w:t>
            </w:r>
          </w:p>
          <w:p w:rsidR="008812F8" w:rsidRDefault="00DD5F2F" w:rsidP="001B432E">
            <w:r>
              <w:t>License Appeal</w:t>
            </w:r>
            <w:r w:rsidR="008812F8">
              <w:t xml:space="preserve"> Status = Appeal</w:t>
            </w:r>
            <w:r w:rsidR="00756E4C">
              <w:t xml:space="preserve"> to Administrator</w:t>
            </w:r>
          </w:p>
          <w:p w:rsidR="006A093B" w:rsidRDefault="006A093B" w:rsidP="001B432E">
            <w:r>
              <w:t>Notification to Applicant/LA they have 30 days to send in Briefs</w:t>
            </w:r>
          </w:p>
          <w:p w:rsidR="00AA5D5C" w:rsidRDefault="00AA5D5C" w:rsidP="001B432E"/>
          <w:p w:rsidR="00AA5D5C" w:rsidRDefault="00AA5D5C" w:rsidP="001B432E">
            <w:r>
              <w:lastRenderedPageBreak/>
              <w:t>System shows who is appealing (applicant or LA) based on the portal login.</w:t>
            </w:r>
          </w:p>
          <w:p w:rsidR="006A093B" w:rsidRDefault="006A093B" w:rsidP="001B432E"/>
          <w:p w:rsidR="00657CE8" w:rsidRDefault="000F6766" w:rsidP="001B432E">
            <w:r>
              <w:t>Generates an Appeal Review</w:t>
            </w:r>
          </w:p>
          <w:p w:rsidR="000F6766" w:rsidRPr="003F2B44" w:rsidRDefault="000F6766" w:rsidP="001B432E">
            <w:r>
              <w:t>Assigned to the Review Queue</w:t>
            </w:r>
          </w:p>
        </w:tc>
        <w:tc>
          <w:tcPr>
            <w:tcW w:w="3741" w:type="dxa"/>
          </w:tcPr>
          <w:p w:rsidR="00657CE8" w:rsidRPr="003F2B44" w:rsidRDefault="00657CE8" w:rsidP="003F7A77"/>
        </w:tc>
      </w:tr>
      <w:tr w:rsidR="00E873BB" w:rsidRPr="003F2B44" w:rsidTr="00FF2793">
        <w:tc>
          <w:tcPr>
            <w:tcW w:w="608" w:type="dxa"/>
          </w:tcPr>
          <w:p w:rsidR="006A093B" w:rsidRPr="003F2B44" w:rsidRDefault="006A093B" w:rsidP="000F6766"/>
        </w:tc>
        <w:tc>
          <w:tcPr>
            <w:tcW w:w="3589" w:type="dxa"/>
          </w:tcPr>
          <w:p w:rsidR="006A093B" w:rsidRPr="003F2B44" w:rsidRDefault="006A093B" w:rsidP="000F6766"/>
        </w:tc>
        <w:tc>
          <w:tcPr>
            <w:tcW w:w="3591" w:type="dxa"/>
          </w:tcPr>
          <w:p w:rsidR="006A093B" w:rsidRDefault="006A093B" w:rsidP="000F6766">
            <w:r>
              <w:t>Has the option to update the briefing date</w:t>
            </w:r>
          </w:p>
        </w:tc>
        <w:tc>
          <w:tcPr>
            <w:tcW w:w="3589" w:type="dxa"/>
          </w:tcPr>
          <w:p w:rsidR="006A093B" w:rsidRPr="003F2B44" w:rsidRDefault="006A093B" w:rsidP="00896136"/>
        </w:tc>
        <w:tc>
          <w:tcPr>
            <w:tcW w:w="3592" w:type="dxa"/>
          </w:tcPr>
          <w:p w:rsidR="006A093B" w:rsidRDefault="006A093B" w:rsidP="000F6766"/>
        </w:tc>
        <w:tc>
          <w:tcPr>
            <w:tcW w:w="3741" w:type="dxa"/>
          </w:tcPr>
          <w:p w:rsidR="006A093B" w:rsidRPr="003F2B44" w:rsidRDefault="00F454A1" w:rsidP="000F6766">
            <w:r>
              <w:t xml:space="preserve">BG Design: </w:t>
            </w:r>
            <w:r w:rsidR="00200F61">
              <w:t>Task with the due date to see if briefs have been file.</w:t>
            </w:r>
          </w:p>
        </w:tc>
      </w:tr>
      <w:tr w:rsidR="00E873BB" w:rsidRPr="003F2B44" w:rsidTr="00FF2793">
        <w:tc>
          <w:tcPr>
            <w:tcW w:w="608" w:type="dxa"/>
          </w:tcPr>
          <w:p w:rsidR="006A093B" w:rsidRPr="003F2B44" w:rsidRDefault="00FF2793" w:rsidP="000F6766">
            <w:r>
              <w:t>23</w:t>
            </w:r>
          </w:p>
        </w:tc>
        <w:tc>
          <w:tcPr>
            <w:tcW w:w="3589" w:type="dxa"/>
          </w:tcPr>
          <w:p w:rsidR="006A093B" w:rsidRPr="003F2B44" w:rsidRDefault="006A093B" w:rsidP="000F6766"/>
        </w:tc>
        <w:tc>
          <w:tcPr>
            <w:tcW w:w="3591" w:type="dxa"/>
          </w:tcPr>
          <w:p w:rsidR="006A093B" w:rsidRDefault="006A093B" w:rsidP="000F6766">
            <w:r>
              <w:t>Can upload the briefs received</w:t>
            </w:r>
          </w:p>
        </w:tc>
        <w:tc>
          <w:tcPr>
            <w:tcW w:w="3589" w:type="dxa"/>
          </w:tcPr>
          <w:p w:rsidR="006A093B" w:rsidRPr="003F2B44" w:rsidRDefault="006A093B" w:rsidP="000F6766">
            <w:pPr>
              <w:pStyle w:val="ListParagraph"/>
              <w:ind w:left="288"/>
            </w:pPr>
          </w:p>
        </w:tc>
        <w:tc>
          <w:tcPr>
            <w:tcW w:w="3592" w:type="dxa"/>
          </w:tcPr>
          <w:p w:rsidR="006A093B" w:rsidRDefault="006A093B" w:rsidP="000F6766">
            <w:r>
              <w:t>Sets the briefing date out 30 days</w:t>
            </w:r>
          </w:p>
        </w:tc>
        <w:tc>
          <w:tcPr>
            <w:tcW w:w="3741" w:type="dxa"/>
          </w:tcPr>
          <w:p w:rsidR="006A093B" w:rsidRPr="003F2B44" w:rsidRDefault="00F454A1" w:rsidP="000F6766">
            <w:r>
              <w:t xml:space="preserve">BG Design: </w:t>
            </w:r>
            <w:r w:rsidR="00444308">
              <w:t>Creates a task with a due date.</w:t>
            </w:r>
          </w:p>
        </w:tc>
      </w:tr>
      <w:tr w:rsidR="00E873BB" w:rsidRPr="003F2B44" w:rsidTr="00FF2793">
        <w:tc>
          <w:tcPr>
            <w:tcW w:w="608" w:type="dxa"/>
          </w:tcPr>
          <w:p w:rsidR="000F6766" w:rsidRPr="003F2B44" w:rsidRDefault="00FF2793" w:rsidP="000F6766">
            <w:r>
              <w:t>24</w:t>
            </w:r>
          </w:p>
        </w:tc>
        <w:tc>
          <w:tcPr>
            <w:tcW w:w="3589" w:type="dxa"/>
          </w:tcPr>
          <w:p w:rsidR="000F6766" w:rsidRPr="003F2B44" w:rsidRDefault="000F6766" w:rsidP="000F6766"/>
        </w:tc>
        <w:tc>
          <w:tcPr>
            <w:tcW w:w="3591" w:type="dxa"/>
          </w:tcPr>
          <w:p w:rsidR="000F6766" w:rsidRDefault="000F6766" w:rsidP="000F6766">
            <w:r>
              <w:t>View Application Appeal Review Queue</w:t>
            </w:r>
          </w:p>
          <w:p w:rsidR="000F6766" w:rsidRDefault="000F6766" w:rsidP="000F6766">
            <w:r>
              <w:t>Assigs Review to the appropriate ABD staff member</w:t>
            </w:r>
          </w:p>
          <w:p w:rsidR="008812F8" w:rsidRDefault="008812F8" w:rsidP="000F6766">
            <w:del w:id="28" w:author="Schaffer, Heather [ABD]" w:date="2016-10-24T09:41:00Z">
              <w:r w:rsidDel="00364826">
                <w:delText>Updates Review Status to Completed</w:delText>
              </w:r>
            </w:del>
          </w:p>
        </w:tc>
        <w:tc>
          <w:tcPr>
            <w:tcW w:w="3589" w:type="dxa"/>
          </w:tcPr>
          <w:p w:rsidR="000F6766" w:rsidRPr="003F2B44" w:rsidRDefault="000F6766" w:rsidP="000F6766">
            <w:pPr>
              <w:pStyle w:val="ListParagraph"/>
              <w:ind w:left="288"/>
            </w:pPr>
          </w:p>
        </w:tc>
        <w:tc>
          <w:tcPr>
            <w:tcW w:w="3592" w:type="dxa"/>
          </w:tcPr>
          <w:p w:rsidR="000F6766" w:rsidRDefault="000F6766" w:rsidP="000F6766">
            <w:r>
              <w:t>Generates email notification to the person assigned to the Review</w:t>
            </w:r>
          </w:p>
        </w:tc>
        <w:tc>
          <w:tcPr>
            <w:tcW w:w="3741" w:type="dxa"/>
          </w:tcPr>
          <w:p w:rsidR="000F6766" w:rsidRPr="003F2B44" w:rsidRDefault="000F6766" w:rsidP="000F6766"/>
        </w:tc>
      </w:tr>
      <w:tr w:rsidR="00E873BB" w:rsidRPr="003F2B44" w:rsidTr="00FF2793">
        <w:tc>
          <w:tcPr>
            <w:tcW w:w="608" w:type="dxa"/>
          </w:tcPr>
          <w:p w:rsidR="000F6766" w:rsidRPr="003F2B44" w:rsidRDefault="00FF2793" w:rsidP="000F6766">
            <w:r>
              <w:t>25</w:t>
            </w:r>
          </w:p>
        </w:tc>
        <w:tc>
          <w:tcPr>
            <w:tcW w:w="3589" w:type="dxa"/>
          </w:tcPr>
          <w:p w:rsidR="000F6766" w:rsidRPr="003F2B44" w:rsidRDefault="000F6766" w:rsidP="000F6766"/>
        </w:tc>
        <w:tc>
          <w:tcPr>
            <w:tcW w:w="3591" w:type="dxa"/>
          </w:tcPr>
          <w:p w:rsidR="000F6766" w:rsidRDefault="000F6766" w:rsidP="000F6766">
            <w:r>
              <w:t xml:space="preserve">Reviews Application Appeal details </w:t>
            </w:r>
          </w:p>
          <w:p w:rsidR="000F6766" w:rsidRPr="003F2B44" w:rsidRDefault="000F6766" w:rsidP="0042045D"/>
        </w:tc>
        <w:tc>
          <w:tcPr>
            <w:tcW w:w="3589" w:type="dxa"/>
          </w:tcPr>
          <w:p w:rsidR="000F6766" w:rsidRPr="003F2B44" w:rsidRDefault="000F6766" w:rsidP="000F6766">
            <w:pPr>
              <w:pStyle w:val="ListParagraph"/>
              <w:ind w:left="11"/>
            </w:pPr>
          </w:p>
        </w:tc>
        <w:tc>
          <w:tcPr>
            <w:tcW w:w="3592" w:type="dxa"/>
          </w:tcPr>
          <w:p w:rsidR="000F6766" w:rsidRPr="003F2B44" w:rsidRDefault="000F6766" w:rsidP="000F6766"/>
        </w:tc>
        <w:tc>
          <w:tcPr>
            <w:tcW w:w="3741" w:type="dxa"/>
          </w:tcPr>
          <w:p w:rsidR="000F6766" w:rsidRPr="003F2B44" w:rsidRDefault="000F6766" w:rsidP="000F6766"/>
        </w:tc>
      </w:tr>
      <w:tr w:rsidR="00E873BB" w:rsidRPr="003F2B44" w:rsidTr="00FF2793">
        <w:tc>
          <w:tcPr>
            <w:tcW w:w="608" w:type="dxa"/>
          </w:tcPr>
          <w:p w:rsidR="00937882" w:rsidRPr="003F2B44" w:rsidRDefault="00FF2793" w:rsidP="00937882">
            <w:r>
              <w:t>26</w:t>
            </w:r>
          </w:p>
        </w:tc>
        <w:tc>
          <w:tcPr>
            <w:tcW w:w="3589" w:type="dxa"/>
          </w:tcPr>
          <w:p w:rsidR="00937882" w:rsidRPr="003F2B44" w:rsidRDefault="00937882" w:rsidP="00937882"/>
        </w:tc>
        <w:tc>
          <w:tcPr>
            <w:tcW w:w="3591" w:type="dxa"/>
          </w:tcPr>
          <w:p w:rsidR="00937882" w:rsidRDefault="008812F8" w:rsidP="00937882">
            <w:r>
              <w:t>Once final Appeal process is completed:</w:t>
            </w:r>
          </w:p>
          <w:p w:rsidR="008812F8" w:rsidRPr="003F2B44" w:rsidRDefault="008812F8" w:rsidP="00937882">
            <w:r>
              <w:t>Update Appeal Review Status</w:t>
            </w:r>
            <w:ins w:id="29" w:author="Schaffer, Heather [ABD]" w:date="2016-10-24T09:41:00Z">
              <w:r w:rsidR="00364826">
                <w:t xml:space="preserve"> to Completed</w:t>
              </w:r>
            </w:ins>
          </w:p>
        </w:tc>
        <w:tc>
          <w:tcPr>
            <w:tcW w:w="3589" w:type="dxa"/>
          </w:tcPr>
          <w:p w:rsidR="00937882" w:rsidRPr="003F2B44" w:rsidRDefault="00937882" w:rsidP="00937882"/>
        </w:tc>
        <w:tc>
          <w:tcPr>
            <w:tcW w:w="3592" w:type="dxa"/>
          </w:tcPr>
          <w:p w:rsidR="00937882" w:rsidRPr="003F2B44" w:rsidRDefault="00937882" w:rsidP="00937882"/>
        </w:tc>
        <w:tc>
          <w:tcPr>
            <w:tcW w:w="3741" w:type="dxa"/>
          </w:tcPr>
          <w:p w:rsidR="00937882" w:rsidRPr="003F2B44" w:rsidRDefault="00937882" w:rsidP="00937882"/>
        </w:tc>
      </w:tr>
      <w:tr w:rsidR="00E873BB" w:rsidRPr="003F2B44" w:rsidTr="00FF2793">
        <w:tc>
          <w:tcPr>
            <w:tcW w:w="608" w:type="dxa"/>
          </w:tcPr>
          <w:p w:rsidR="003B66D8" w:rsidRPr="003F2B44" w:rsidRDefault="00FF2793" w:rsidP="000F6766">
            <w:r>
              <w:t>26.1</w:t>
            </w:r>
          </w:p>
        </w:tc>
        <w:tc>
          <w:tcPr>
            <w:tcW w:w="3589" w:type="dxa"/>
          </w:tcPr>
          <w:p w:rsidR="003B66D8" w:rsidRPr="003F2B44" w:rsidRDefault="003B66D8" w:rsidP="000F6766"/>
        </w:tc>
        <w:tc>
          <w:tcPr>
            <w:tcW w:w="3591" w:type="dxa"/>
          </w:tcPr>
          <w:p w:rsidR="008812F8" w:rsidRDefault="008812F8" w:rsidP="008812F8">
            <w:r>
              <w:t xml:space="preserve">Status = </w:t>
            </w:r>
            <w:r w:rsidR="00E8232B">
              <w:t>Denied</w:t>
            </w:r>
          </w:p>
          <w:p w:rsidR="003B66D8" w:rsidRDefault="008812F8" w:rsidP="008812F8">
            <w:pPr>
              <w:autoSpaceDE w:val="0"/>
              <w:autoSpaceDN w:val="0"/>
              <w:adjustRightInd w:val="0"/>
            </w:pPr>
            <w:r>
              <w:t>Enters Refund transaction</w:t>
            </w:r>
          </w:p>
          <w:p w:rsidR="00200F61" w:rsidRDefault="00200F61" w:rsidP="008812F8">
            <w:pPr>
              <w:autoSpaceDE w:val="0"/>
              <w:autoSpaceDN w:val="0"/>
              <w:adjustRightInd w:val="0"/>
              <w:rPr>
                <w:rFonts w:cs="TT56t00"/>
                <w:lang w:val="en-CA"/>
              </w:rPr>
            </w:pPr>
            <w:r>
              <w:t>Update Application Status</w:t>
            </w:r>
          </w:p>
        </w:tc>
        <w:tc>
          <w:tcPr>
            <w:tcW w:w="3589" w:type="dxa"/>
          </w:tcPr>
          <w:p w:rsidR="003B66D8" w:rsidRPr="003F2B44" w:rsidRDefault="003B66D8" w:rsidP="000F6766">
            <w:pPr>
              <w:pStyle w:val="ListParagraph"/>
              <w:ind w:left="11"/>
            </w:pPr>
          </w:p>
        </w:tc>
        <w:tc>
          <w:tcPr>
            <w:tcW w:w="3592" w:type="dxa"/>
          </w:tcPr>
          <w:p w:rsidR="003B66D8" w:rsidRPr="003F2B44" w:rsidRDefault="003B66D8" w:rsidP="008812F8"/>
        </w:tc>
        <w:tc>
          <w:tcPr>
            <w:tcW w:w="3741" w:type="dxa"/>
          </w:tcPr>
          <w:p w:rsidR="003B66D8" w:rsidRPr="003F2B44" w:rsidRDefault="008812F8" w:rsidP="000F6766">
            <w:r>
              <w:t xml:space="preserve">Follows the </w:t>
            </w:r>
            <w:r>
              <w:rPr>
                <w:b/>
              </w:rPr>
              <w:t xml:space="preserve">Refund </w:t>
            </w:r>
            <w:r>
              <w:t>process</w:t>
            </w:r>
          </w:p>
        </w:tc>
      </w:tr>
      <w:tr w:rsidR="00E873BB" w:rsidRPr="003F2B44" w:rsidTr="00FF2793">
        <w:tc>
          <w:tcPr>
            <w:tcW w:w="608" w:type="dxa"/>
          </w:tcPr>
          <w:p w:rsidR="000F6766" w:rsidRPr="003F2B44" w:rsidRDefault="00FF2793" w:rsidP="000F6766">
            <w:r>
              <w:t>26.2</w:t>
            </w:r>
          </w:p>
        </w:tc>
        <w:tc>
          <w:tcPr>
            <w:tcW w:w="3589" w:type="dxa"/>
          </w:tcPr>
          <w:p w:rsidR="000F6766" w:rsidRPr="003F2B44" w:rsidRDefault="000F6766" w:rsidP="000F6766"/>
        </w:tc>
        <w:tc>
          <w:tcPr>
            <w:tcW w:w="3591" w:type="dxa"/>
          </w:tcPr>
          <w:p w:rsidR="00C461D7" w:rsidRPr="000F6766" w:rsidRDefault="008812F8" w:rsidP="000F6766">
            <w:pPr>
              <w:autoSpaceDE w:val="0"/>
              <w:autoSpaceDN w:val="0"/>
              <w:adjustRightInd w:val="0"/>
            </w:pPr>
            <w:r>
              <w:t xml:space="preserve">Status = </w:t>
            </w:r>
            <w:r w:rsidR="00C461D7">
              <w:t>Approved</w:t>
            </w:r>
          </w:p>
        </w:tc>
        <w:tc>
          <w:tcPr>
            <w:tcW w:w="3589" w:type="dxa"/>
          </w:tcPr>
          <w:p w:rsidR="000F6766" w:rsidRPr="003F2B44" w:rsidRDefault="000F6766" w:rsidP="000F6766">
            <w:pPr>
              <w:pStyle w:val="ListParagraph"/>
              <w:ind w:left="11"/>
            </w:pPr>
          </w:p>
        </w:tc>
        <w:tc>
          <w:tcPr>
            <w:tcW w:w="3592" w:type="dxa"/>
          </w:tcPr>
          <w:p w:rsidR="008812F8" w:rsidRPr="00AC18BE" w:rsidRDefault="00364826" w:rsidP="008812F8">
            <w:ins w:id="30" w:author="Schaffer, Heather [ABD]" w:date="2016-10-24T09:43:00Z">
              <w:r>
                <w:t>If no appeal of ABD Administrator’s Decision within 30 calenda</w:t>
              </w:r>
            </w:ins>
            <w:ins w:id="31" w:author="Schaffer, Heather [ABD]" w:date="2016-10-24T09:44:00Z">
              <w:r>
                <w:t>r</w:t>
              </w:r>
            </w:ins>
            <w:ins w:id="32" w:author="Schaffer, Heather [ABD]" w:date="2016-10-24T09:43:00Z">
              <w:r>
                <w:t xml:space="preserve"> days</w:t>
              </w:r>
            </w:ins>
            <w:ins w:id="33" w:author="Schaffer, Heather [ABD]" w:date="2016-10-24T09:44:00Z">
              <w:r>
                <w:t xml:space="preserve">, </w:t>
              </w:r>
            </w:ins>
            <w:r w:rsidR="008812F8" w:rsidRPr="00AC18BE">
              <w:t xml:space="preserve">Generates License </w:t>
            </w:r>
            <w:r w:rsidR="008812F8">
              <w:t>Number</w:t>
            </w:r>
          </w:p>
          <w:p w:rsidR="008812F8" w:rsidRPr="00AC18BE" w:rsidRDefault="008812F8" w:rsidP="008812F8">
            <w:r w:rsidRPr="00AC18BE">
              <w:t>Generates License Certificate</w:t>
            </w:r>
          </w:p>
          <w:p w:rsidR="000F6766" w:rsidRDefault="008812F8" w:rsidP="008812F8">
            <w:r w:rsidRPr="00AC18BE">
              <w:t>Generates email to Applicant</w:t>
            </w:r>
          </w:p>
          <w:p w:rsidR="00C461D7" w:rsidRDefault="00C461D7" w:rsidP="008812F8">
            <w:r>
              <w:t>Application Status = Approved</w:t>
            </w:r>
          </w:p>
          <w:p w:rsidR="00C461D7" w:rsidRPr="003F2B44" w:rsidRDefault="00C461D7" w:rsidP="008812F8">
            <w:r>
              <w:t>License Status = Issued</w:t>
            </w:r>
          </w:p>
        </w:tc>
        <w:tc>
          <w:tcPr>
            <w:tcW w:w="3741" w:type="dxa"/>
          </w:tcPr>
          <w:p w:rsidR="000F6766" w:rsidRPr="003F2B44" w:rsidRDefault="000F6766" w:rsidP="000F6766"/>
        </w:tc>
      </w:tr>
    </w:tbl>
    <w:p w:rsidR="00FF2793" w:rsidRDefault="00FF2793" w:rsidP="00FF2793">
      <w:pPr>
        <w:pStyle w:val="Heading2"/>
        <w:ind w:left="720"/>
      </w:pPr>
    </w:p>
    <w:p w:rsidR="003914CA" w:rsidRPr="000760A3" w:rsidRDefault="000760A3" w:rsidP="000760A3">
      <w:pPr>
        <w:pStyle w:val="Heading2"/>
        <w:numPr>
          <w:ilvl w:val="0"/>
          <w:numId w:val="18"/>
        </w:numPr>
      </w:pPr>
      <w:bookmarkStart w:id="34" w:name="_Toc464209378"/>
      <w:r>
        <w:t>Refunds</w:t>
      </w:r>
      <w:bookmarkEnd w:id="34"/>
    </w:p>
    <w:tbl>
      <w:tblPr>
        <w:tblStyle w:val="TableGrid"/>
        <w:tblW w:w="5050" w:type="pct"/>
        <w:tblLook w:val="04A0" w:firstRow="1" w:lastRow="0" w:firstColumn="1" w:lastColumn="0" w:noHBand="0" w:noVBand="1"/>
      </w:tblPr>
      <w:tblGrid>
        <w:gridCol w:w="650"/>
        <w:gridCol w:w="3695"/>
        <w:gridCol w:w="3695"/>
        <w:gridCol w:w="3695"/>
        <w:gridCol w:w="3695"/>
        <w:gridCol w:w="3680"/>
        <w:gridCol w:w="15"/>
      </w:tblGrid>
      <w:tr w:rsidR="00C461D7" w:rsidRPr="003F2B44" w:rsidTr="00C461D7">
        <w:trPr>
          <w:gridAfter w:val="1"/>
          <w:wAfter w:w="4" w:type="pct"/>
        </w:trPr>
        <w:tc>
          <w:tcPr>
            <w:tcW w:w="170" w:type="pct"/>
          </w:tcPr>
          <w:p w:rsidR="00C461D7" w:rsidRPr="003F2B44" w:rsidRDefault="00C461D7" w:rsidP="006225E3">
            <w:pPr>
              <w:ind w:left="-90" w:right="-105"/>
              <w:rPr>
                <w:b/>
              </w:rPr>
            </w:pPr>
          </w:p>
        </w:tc>
        <w:tc>
          <w:tcPr>
            <w:tcW w:w="966" w:type="pct"/>
          </w:tcPr>
          <w:p w:rsidR="00C461D7" w:rsidRPr="003F2B44" w:rsidRDefault="00C461D7" w:rsidP="006225E3">
            <w:pPr>
              <w:rPr>
                <w:b/>
              </w:rPr>
            </w:pPr>
            <w:r w:rsidRPr="003F2B44">
              <w:rPr>
                <w:b/>
              </w:rPr>
              <w:t>Applicant</w:t>
            </w:r>
          </w:p>
        </w:tc>
        <w:tc>
          <w:tcPr>
            <w:tcW w:w="966" w:type="pct"/>
          </w:tcPr>
          <w:p w:rsidR="00C461D7" w:rsidRPr="003F2B44" w:rsidRDefault="00C461D7" w:rsidP="006225E3">
            <w:pPr>
              <w:rPr>
                <w:b/>
              </w:rPr>
            </w:pPr>
            <w:r w:rsidRPr="003F2B44">
              <w:rPr>
                <w:b/>
              </w:rPr>
              <w:t>Staff</w:t>
            </w:r>
          </w:p>
        </w:tc>
        <w:tc>
          <w:tcPr>
            <w:tcW w:w="966" w:type="pct"/>
          </w:tcPr>
          <w:p w:rsidR="00C461D7" w:rsidRPr="003F2B44" w:rsidRDefault="00C461D7" w:rsidP="006225E3">
            <w:pPr>
              <w:rPr>
                <w:b/>
              </w:rPr>
            </w:pPr>
            <w:r w:rsidRPr="003F2B44">
              <w:rPr>
                <w:b/>
              </w:rPr>
              <w:t>Other</w:t>
            </w:r>
          </w:p>
        </w:tc>
        <w:tc>
          <w:tcPr>
            <w:tcW w:w="966" w:type="pct"/>
          </w:tcPr>
          <w:p w:rsidR="00C461D7" w:rsidRPr="003F2B44" w:rsidRDefault="00C461D7" w:rsidP="006225E3">
            <w:pPr>
              <w:rPr>
                <w:b/>
              </w:rPr>
            </w:pPr>
            <w:r w:rsidRPr="003F2B44">
              <w:rPr>
                <w:b/>
              </w:rPr>
              <w:t>System</w:t>
            </w:r>
          </w:p>
        </w:tc>
        <w:tc>
          <w:tcPr>
            <w:tcW w:w="962" w:type="pct"/>
          </w:tcPr>
          <w:p w:rsidR="00C461D7" w:rsidRPr="003F2B44" w:rsidRDefault="00C461D7" w:rsidP="006225E3">
            <w:pPr>
              <w:rPr>
                <w:b/>
              </w:rPr>
            </w:pPr>
            <w:r w:rsidRPr="003F2B44">
              <w:rPr>
                <w:b/>
              </w:rPr>
              <w:t>Comments</w:t>
            </w:r>
          </w:p>
        </w:tc>
      </w:tr>
      <w:tr w:rsidR="00C461D7" w:rsidRPr="003F2B44" w:rsidTr="00C461D7">
        <w:trPr>
          <w:gridAfter w:val="1"/>
          <w:wAfter w:w="4" w:type="pct"/>
        </w:trPr>
        <w:tc>
          <w:tcPr>
            <w:tcW w:w="170" w:type="pct"/>
          </w:tcPr>
          <w:p w:rsidR="00C461D7" w:rsidRPr="003F2B44" w:rsidRDefault="00FF2793" w:rsidP="006225E3">
            <w:r>
              <w:t>1</w:t>
            </w:r>
          </w:p>
        </w:tc>
        <w:tc>
          <w:tcPr>
            <w:tcW w:w="966" w:type="pct"/>
          </w:tcPr>
          <w:p w:rsidR="00C461D7" w:rsidRPr="003F2B44" w:rsidRDefault="00C461D7" w:rsidP="006225E3">
            <w:r w:rsidRPr="003F2B44">
              <w:t>Logs into existing portal account.</w:t>
            </w:r>
          </w:p>
          <w:p w:rsidR="00C461D7" w:rsidRPr="003F2B44" w:rsidRDefault="00C461D7" w:rsidP="0022176B">
            <w:r w:rsidRPr="003F2B44">
              <w:t>Looks up an</w:t>
            </w:r>
            <w:r w:rsidR="00444BF2">
              <w:t xml:space="preserve"> Application or existing Active/Issued L</w:t>
            </w:r>
            <w:r w:rsidRPr="003F2B44">
              <w:t>icense in the portal, then clicks on Refund.</w:t>
            </w:r>
          </w:p>
        </w:tc>
        <w:tc>
          <w:tcPr>
            <w:tcW w:w="966" w:type="pct"/>
          </w:tcPr>
          <w:p w:rsidR="00C461D7" w:rsidRPr="003F2B44" w:rsidRDefault="00C461D7" w:rsidP="006225E3"/>
        </w:tc>
        <w:tc>
          <w:tcPr>
            <w:tcW w:w="966" w:type="pct"/>
          </w:tcPr>
          <w:p w:rsidR="00C461D7" w:rsidRPr="003F2B44" w:rsidRDefault="00C461D7" w:rsidP="006225E3">
            <w:pPr>
              <w:pStyle w:val="ListParagraph"/>
              <w:ind w:left="288"/>
            </w:pPr>
          </w:p>
        </w:tc>
        <w:tc>
          <w:tcPr>
            <w:tcW w:w="966" w:type="pct"/>
          </w:tcPr>
          <w:p w:rsidR="00C461D7" w:rsidRPr="003F2B44" w:rsidRDefault="00C461D7" w:rsidP="00444BF2"/>
        </w:tc>
        <w:tc>
          <w:tcPr>
            <w:tcW w:w="962" w:type="pct"/>
          </w:tcPr>
          <w:p w:rsidR="00444BF2" w:rsidRDefault="00444BF2" w:rsidP="00444BF2">
            <w:r>
              <w:t>ABD needs the applicant to request all refunds.</w:t>
            </w:r>
          </w:p>
          <w:p w:rsidR="00444BF2" w:rsidRDefault="00444BF2" w:rsidP="006225E3"/>
          <w:p w:rsidR="00C461D7" w:rsidRDefault="00E628D6" w:rsidP="006225E3">
            <w:r w:rsidRPr="00B55A1D">
              <w:t>Refunds are for Applications</w:t>
            </w:r>
            <w:r w:rsidR="00B55A1D" w:rsidRPr="00B55A1D">
              <w:t xml:space="preserve"> (can get a full refund)</w:t>
            </w:r>
            <w:r w:rsidRPr="00B55A1D">
              <w:t xml:space="preserve">, Licenses, (full unused quarter left) They will enter their last day of business.  No refunds on Sunday sales. </w:t>
            </w:r>
            <w:r w:rsidR="00B55A1D" w:rsidRPr="00B55A1D">
              <w:t>For Approved Licenses that have LA, it needs to go to LA for Review/Approval.</w:t>
            </w:r>
            <w:r w:rsidR="00B55A1D">
              <w:t xml:space="preserve">  </w:t>
            </w:r>
            <w:r w:rsidR="00B846E9">
              <w:t xml:space="preserve">City needs to verify(check) the License last date of business.  Also notifies LA that they will need to refund Licensee.  </w:t>
            </w:r>
          </w:p>
          <w:p w:rsidR="00B846E9" w:rsidRPr="00B55A1D" w:rsidRDefault="00B846E9" w:rsidP="006225E3">
            <w:r>
              <w:t>Taxes – they can also request these. They would need to provide documentation and details.</w:t>
            </w:r>
            <w:r w:rsidR="00F31F4A">
              <w:t xml:space="preserve">  ABD needs a review all tax refunds. </w:t>
            </w:r>
          </w:p>
          <w:p w:rsidR="00FF2793" w:rsidRPr="003F2B44" w:rsidRDefault="00FF2793" w:rsidP="007C7452"/>
        </w:tc>
      </w:tr>
      <w:tr w:rsidR="00C461D7" w:rsidRPr="003F2B44" w:rsidTr="00C461D7">
        <w:tc>
          <w:tcPr>
            <w:tcW w:w="170" w:type="pct"/>
          </w:tcPr>
          <w:p w:rsidR="00C461D7" w:rsidRPr="003F2B44" w:rsidRDefault="00FF2793" w:rsidP="006225E3">
            <w:r>
              <w:t>2</w:t>
            </w:r>
          </w:p>
        </w:tc>
        <w:tc>
          <w:tcPr>
            <w:tcW w:w="966" w:type="pct"/>
          </w:tcPr>
          <w:p w:rsidR="00C461D7" w:rsidRDefault="00444BF2" w:rsidP="0022176B">
            <w:r>
              <w:t>For existing Licenses, they will enter their Closing Date</w:t>
            </w:r>
          </w:p>
          <w:p w:rsidR="00444BF2" w:rsidRDefault="00444BF2" w:rsidP="0022176B"/>
          <w:p w:rsidR="00444BF2" w:rsidRDefault="00444BF2" w:rsidP="0022176B">
            <w:r>
              <w:t>OR</w:t>
            </w:r>
          </w:p>
          <w:p w:rsidR="00444BF2" w:rsidRDefault="00444BF2" w:rsidP="0022176B"/>
          <w:p w:rsidR="00444BF2" w:rsidRDefault="00444BF2" w:rsidP="0022176B">
            <w:r>
              <w:t>A Licensee can request a Tax Refund if they have overpaid.</w:t>
            </w:r>
            <w:r w:rsidR="006358FA">
              <w:t xml:space="preserve">  </w:t>
            </w:r>
          </w:p>
          <w:p w:rsidR="006358FA" w:rsidRPr="003F2B44" w:rsidRDefault="006358FA" w:rsidP="0022176B">
            <w:r>
              <w:t>Provide reason</w:t>
            </w:r>
          </w:p>
        </w:tc>
        <w:tc>
          <w:tcPr>
            <w:tcW w:w="966" w:type="pct"/>
          </w:tcPr>
          <w:p w:rsidR="00C461D7" w:rsidRPr="003F2B44" w:rsidRDefault="00C461D7" w:rsidP="000760A3">
            <w:pPr>
              <w:pStyle w:val="ListParagraph"/>
              <w:ind w:left="216"/>
            </w:pPr>
          </w:p>
        </w:tc>
        <w:tc>
          <w:tcPr>
            <w:tcW w:w="966" w:type="pct"/>
          </w:tcPr>
          <w:p w:rsidR="00C461D7" w:rsidRPr="003F2B44" w:rsidRDefault="00C461D7" w:rsidP="006225E3"/>
        </w:tc>
        <w:tc>
          <w:tcPr>
            <w:tcW w:w="966" w:type="pct"/>
          </w:tcPr>
          <w:p w:rsidR="00C461D7" w:rsidRDefault="00444BF2" w:rsidP="0022176B">
            <w:r>
              <w:t>For License Fee Refunds, c</w:t>
            </w:r>
            <w:r w:rsidR="00C461D7">
              <w:t>alculates eligible refund amount</w:t>
            </w:r>
            <w:r>
              <w:t xml:space="preserve"> based on Closing Date</w:t>
            </w:r>
          </w:p>
          <w:p w:rsidR="006358FA" w:rsidRDefault="006358FA" w:rsidP="0022176B"/>
          <w:p w:rsidR="006358FA" w:rsidRPr="003F2B44" w:rsidRDefault="006358FA" w:rsidP="0022176B">
            <w:r>
              <w:t>If Tax Refund, generate submission for Supporting Documentation</w:t>
            </w:r>
          </w:p>
        </w:tc>
        <w:tc>
          <w:tcPr>
            <w:tcW w:w="966" w:type="pct"/>
            <w:gridSpan w:val="2"/>
          </w:tcPr>
          <w:p w:rsidR="00C461D7" w:rsidRPr="00FE12AA" w:rsidRDefault="00C461D7" w:rsidP="00760FBD">
            <w:pPr>
              <w:rPr>
                <w:highlight w:val="yellow"/>
              </w:rPr>
            </w:pPr>
          </w:p>
        </w:tc>
      </w:tr>
      <w:tr w:rsidR="006358FA" w:rsidRPr="003F2B44" w:rsidTr="00C461D7">
        <w:tc>
          <w:tcPr>
            <w:tcW w:w="170" w:type="pct"/>
          </w:tcPr>
          <w:p w:rsidR="006358FA" w:rsidRDefault="00925DF6" w:rsidP="006225E3">
            <w:r>
              <w:t>3</w:t>
            </w:r>
          </w:p>
        </w:tc>
        <w:tc>
          <w:tcPr>
            <w:tcW w:w="966" w:type="pct"/>
          </w:tcPr>
          <w:p w:rsidR="006358FA" w:rsidRDefault="006358FA" w:rsidP="0022176B">
            <w:r>
              <w:t>Upload document</w:t>
            </w:r>
          </w:p>
        </w:tc>
        <w:tc>
          <w:tcPr>
            <w:tcW w:w="966" w:type="pct"/>
          </w:tcPr>
          <w:p w:rsidR="006358FA" w:rsidRPr="003F2B44" w:rsidRDefault="006358FA" w:rsidP="0022176B">
            <w:pPr>
              <w:pStyle w:val="ListParagraph"/>
              <w:ind w:left="216"/>
            </w:pPr>
          </w:p>
        </w:tc>
        <w:tc>
          <w:tcPr>
            <w:tcW w:w="966" w:type="pct"/>
          </w:tcPr>
          <w:p w:rsidR="006358FA" w:rsidRPr="003F2B44" w:rsidRDefault="006358FA" w:rsidP="0022176B">
            <w:pPr>
              <w:pStyle w:val="ListParagraph"/>
              <w:ind w:left="216"/>
            </w:pPr>
          </w:p>
        </w:tc>
        <w:tc>
          <w:tcPr>
            <w:tcW w:w="966" w:type="pct"/>
          </w:tcPr>
          <w:p w:rsidR="006358FA" w:rsidRDefault="006358FA" w:rsidP="006225E3">
            <w:r>
              <w:t>Saves document</w:t>
            </w:r>
          </w:p>
        </w:tc>
        <w:tc>
          <w:tcPr>
            <w:tcW w:w="966" w:type="pct"/>
            <w:gridSpan w:val="2"/>
          </w:tcPr>
          <w:p w:rsidR="006358FA" w:rsidRDefault="006358FA" w:rsidP="00760FBD"/>
        </w:tc>
      </w:tr>
      <w:tr w:rsidR="00C461D7" w:rsidRPr="003F2B44" w:rsidTr="00C461D7">
        <w:tc>
          <w:tcPr>
            <w:tcW w:w="170" w:type="pct"/>
          </w:tcPr>
          <w:p w:rsidR="00C461D7" w:rsidRPr="003F2B44" w:rsidRDefault="00925DF6" w:rsidP="006225E3">
            <w:r>
              <w:t>4</w:t>
            </w:r>
          </w:p>
        </w:tc>
        <w:tc>
          <w:tcPr>
            <w:tcW w:w="966" w:type="pct"/>
          </w:tcPr>
          <w:p w:rsidR="00C461D7" w:rsidRPr="003F2B44" w:rsidRDefault="00C461D7" w:rsidP="0022176B">
            <w:r>
              <w:t>Attests</w:t>
            </w:r>
          </w:p>
        </w:tc>
        <w:tc>
          <w:tcPr>
            <w:tcW w:w="966" w:type="pct"/>
          </w:tcPr>
          <w:p w:rsidR="00C461D7" w:rsidRPr="003F2B44" w:rsidRDefault="00C461D7" w:rsidP="0022176B">
            <w:pPr>
              <w:pStyle w:val="ListParagraph"/>
              <w:ind w:left="216"/>
            </w:pPr>
          </w:p>
        </w:tc>
        <w:tc>
          <w:tcPr>
            <w:tcW w:w="966" w:type="pct"/>
          </w:tcPr>
          <w:p w:rsidR="00C461D7" w:rsidRPr="003F2B44" w:rsidRDefault="00C461D7" w:rsidP="0022176B">
            <w:pPr>
              <w:pStyle w:val="ListParagraph"/>
              <w:ind w:left="216"/>
            </w:pPr>
          </w:p>
        </w:tc>
        <w:tc>
          <w:tcPr>
            <w:tcW w:w="966" w:type="pct"/>
          </w:tcPr>
          <w:p w:rsidR="00C461D7" w:rsidRDefault="007C7452" w:rsidP="006225E3">
            <w:r>
              <w:t>For existing Licenses with a LA, g</w:t>
            </w:r>
            <w:r w:rsidR="00C461D7">
              <w:t>enerates a L</w:t>
            </w:r>
            <w:r>
              <w:t xml:space="preserve">ocal Authority </w:t>
            </w:r>
            <w:r w:rsidR="00C461D7">
              <w:t>Review</w:t>
            </w:r>
          </w:p>
          <w:p w:rsidR="007C7452" w:rsidRDefault="007C7452" w:rsidP="006225E3"/>
          <w:p w:rsidR="00C461D7" w:rsidRDefault="007C7452" w:rsidP="0022176B">
            <w:r>
              <w:t xml:space="preserve">Generates email to Local Authority </w:t>
            </w:r>
          </w:p>
          <w:p w:rsidR="006358FA" w:rsidRDefault="006358FA" w:rsidP="0022176B"/>
          <w:p w:rsidR="006358FA" w:rsidRPr="003F2B44" w:rsidRDefault="006358FA" w:rsidP="0022176B">
            <w:r>
              <w:t>For Tax Refund generates ABD Review</w:t>
            </w:r>
          </w:p>
        </w:tc>
        <w:tc>
          <w:tcPr>
            <w:tcW w:w="966" w:type="pct"/>
            <w:gridSpan w:val="2"/>
          </w:tcPr>
          <w:p w:rsidR="00C461D7" w:rsidRPr="007C7452" w:rsidRDefault="007C7452" w:rsidP="00760FBD">
            <w:r>
              <w:lastRenderedPageBreak/>
              <w:t>If no L</w:t>
            </w:r>
            <w:r w:rsidR="00BC2E35">
              <w:t xml:space="preserve">ocal </w:t>
            </w:r>
            <w:r>
              <w:t>A</w:t>
            </w:r>
            <w:r w:rsidR="00BC2E35">
              <w:t>uthority</w:t>
            </w:r>
            <w:r>
              <w:t>, system generates an ABD Review</w:t>
            </w:r>
          </w:p>
        </w:tc>
      </w:tr>
      <w:tr w:rsidR="007C7452" w:rsidRPr="003F2B44" w:rsidTr="007C7452">
        <w:tc>
          <w:tcPr>
            <w:tcW w:w="5000" w:type="pct"/>
            <w:gridSpan w:val="7"/>
          </w:tcPr>
          <w:p w:rsidR="007C7452" w:rsidRPr="007C7452" w:rsidRDefault="007C7452" w:rsidP="007C7452">
            <w:pPr>
              <w:rPr>
                <w:b/>
              </w:rPr>
            </w:pPr>
            <w:r>
              <w:rPr>
                <w:b/>
              </w:rPr>
              <w:t>Local Authority Review</w:t>
            </w:r>
          </w:p>
        </w:tc>
      </w:tr>
      <w:tr w:rsidR="007C7452" w:rsidRPr="003F2B44" w:rsidTr="00C461D7">
        <w:tc>
          <w:tcPr>
            <w:tcW w:w="170" w:type="pct"/>
          </w:tcPr>
          <w:p w:rsidR="007C7452" w:rsidRDefault="00925DF6" w:rsidP="007C7452">
            <w:r>
              <w:t>5</w:t>
            </w:r>
          </w:p>
        </w:tc>
        <w:tc>
          <w:tcPr>
            <w:tcW w:w="966" w:type="pct"/>
          </w:tcPr>
          <w:p w:rsidR="007C7452" w:rsidRPr="003F2B44" w:rsidRDefault="007C7452" w:rsidP="007C7452">
            <w:pPr>
              <w:pStyle w:val="ListParagraph"/>
              <w:ind w:left="216"/>
            </w:pPr>
          </w:p>
        </w:tc>
        <w:tc>
          <w:tcPr>
            <w:tcW w:w="966" w:type="pct"/>
          </w:tcPr>
          <w:p w:rsidR="007C7452" w:rsidRDefault="007C7452" w:rsidP="007C7452"/>
        </w:tc>
        <w:tc>
          <w:tcPr>
            <w:tcW w:w="966" w:type="pct"/>
          </w:tcPr>
          <w:p w:rsidR="007C7452" w:rsidRPr="003F2B44" w:rsidRDefault="007C7452" w:rsidP="007C7452">
            <w:r>
              <w:t>Local Authority logs in the Portal and accesses the Application to be Reviewed</w:t>
            </w:r>
          </w:p>
        </w:tc>
        <w:tc>
          <w:tcPr>
            <w:tcW w:w="966" w:type="pct"/>
          </w:tcPr>
          <w:p w:rsidR="007C7452" w:rsidRDefault="007C7452" w:rsidP="007C7452"/>
        </w:tc>
        <w:tc>
          <w:tcPr>
            <w:tcW w:w="966" w:type="pct"/>
            <w:gridSpan w:val="2"/>
          </w:tcPr>
          <w:p w:rsidR="007C7452" w:rsidRPr="003F2B44" w:rsidRDefault="007C7452" w:rsidP="007C7452">
            <w:pPr>
              <w:pStyle w:val="ListParagraph"/>
              <w:ind w:left="288"/>
            </w:pPr>
          </w:p>
        </w:tc>
      </w:tr>
      <w:tr w:rsidR="007C7452" w:rsidRPr="003F2B44" w:rsidTr="00C461D7">
        <w:tc>
          <w:tcPr>
            <w:tcW w:w="170" w:type="pct"/>
          </w:tcPr>
          <w:p w:rsidR="007C7452" w:rsidRDefault="00925DF6" w:rsidP="007C7452">
            <w:r>
              <w:t>6</w:t>
            </w:r>
          </w:p>
        </w:tc>
        <w:tc>
          <w:tcPr>
            <w:tcW w:w="966" w:type="pct"/>
          </w:tcPr>
          <w:p w:rsidR="007C7452" w:rsidRPr="003F2B44" w:rsidRDefault="007C7452" w:rsidP="007C7452">
            <w:pPr>
              <w:pStyle w:val="ListParagraph"/>
              <w:ind w:left="216"/>
            </w:pPr>
          </w:p>
        </w:tc>
        <w:tc>
          <w:tcPr>
            <w:tcW w:w="966" w:type="pct"/>
          </w:tcPr>
          <w:p w:rsidR="007C7452" w:rsidRDefault="007C7452" w:rsidP="007C7452"/>
        </w:tc>
        <w:tc>
          <w:tcPr>
            <w:tcW w:w="966" w:type="pct"/>
          </w:tcPr>
          <w:p w:rsidR="007C7452" w:rsidRDefault="007C7452" w:rsidP="007C7452">
            <w:r>
              <w:t>Local Authority Reviews Application</w:t>
            </w:r>
          </w:p>
          <w:p w:rsidR="007C7452" w:rsidRPr="003F2B44" w:rsidRDefault="007C7452" w:rsidP="007C7452">
            <w:r>
              <w:t>LA can see fee splits (LA vs ABD)</w:t>
            </w:r>
          </w:p>
        </w:tc>
        <w:tc>
          <w:tcPr>
            <w:tcW w:w="966" w:type="pct"/>
          </w:tcPr>
          <w:p w:rsidR="007C7452" w:rsidRDefault="007C7452" w:rsidP="007C7452"/>
        </w:tc>
        <w:tc>
          <w:tcPr>
            <w:tcW w:w="966" w:type="pct"/>
            <w:gridSpan w:val="2"/>
          </w:tcPr>
          <w:p w:rsidR="007C7452" w:rsidRPr="003F2B44" w:rsidRDefault="007C7452" w:rsidP="007C7452">
            <w:pPr>
              <w:pStyle w:val="ListParagraph"/>
              <w:ind w:left="288"/>
            </w:pPr>
          </w:p>
        </w:tc>
      </w:tr>
      <w:tr w:rsidR="007C7452" w:rsidRPr="003F2B44" w:rsidTr="00C461D7">
        <w:tc>
          <w:tcPr>
            <w:tcW w:w="170" w:type="pct"/>
          </w:tcPr>
          <w:p w:rsidR="007C7452" w:rsidRDefault="00D428AD" w:rsidP="006225E3">
            <w:r>
              <w:t>7</w:t>
            </w:r>
          </w:p>
        </w:tc>
        <w:tc>
          <w:tcPr>
            <w:tcW w:w="966" w:type="pct"/>
          </w:tcPr>
          <w:p w:rsidR="007C7452" w:rsidRPr="003F2B44" w:rsidRDefault="007C7452" w:rsidP="0022176B">
            <w:pPr>
              <w:pStyle w:val="ListParagraph"/>
              <w:ind w:left="216"/>
            </w:pPr>
          </w:p>
        </w:tc>
        <w:tc>
          <w:tcPr>
            <w:tcW w:w="966" w:type="pct"/>
          </w:tcPr>
          <w:p w:rsidR="007C7452" w:rsidRDefault="007C7452" w:rsidP="0022176B"/>
        </w:tc>
        <w:tc>
          <w:tcPr>
            <w:tcW w:w="966" w:type="pct"/>
          </w:tcPr>
          <w:p w:rsidR="007C7452" w:rsidRPr="003F2B44" w:rsidRDefault="00925DF6" w:rsidP="00447D05">
            <w:r>
              <w:t>LA can update the Close Date for an existing license refund request</w:t>
            </w:r>
          </w:p>
        </w:tc>
        <w:tc>
          <w:tcPr>
            <w:tcW w:w="966" w:type="pct"/>
          </w:tcPr>
          <w:p w:rsidR="007C7452" w:rsidRDefault="007C7452" w:rsidP="006225E3"/>
        </w:tc>
        <w:tc>
          <w:tcPr>
            <w:tcW w:w="966" w:type="pct"/>
            <w:gridSpan w:val="2"/>
          </w:tcPr>
          <w:p w:rsidR="007C7452" w:rsidRPr="003F2B44" w:rsidRDefault="007C7452" w:rsidP="006225E3">
            <w:pPr>
              <w:pStyle w:val="ListParagraph"/>
              <w:ind w:left="288"/>
            </w:pPr>
          </w:p>
        </w:tc>
      </w:tr>
      <w:tr w:rsidR="007C7452" w:rsidRPr="003F2B44" w:rsidTr="00C461D7">
        <w:tc>
          <w:tcPr>
            <w:tcW w:w="170" w:type="pct"/>
          </w:tcPr>
          <w:p w:rsidR="007C7452" w:rsidRDefault="00D428AD" w:rsidP="006225E3">
            <w:r>
              <w:t>7.1</w:t>
            </w:r>
          </w:p>
        </w:tc>
        <w:tc>
          <w:tcPr>
            <w:tcW w:w="966" w:type="pct"/>
          </w:tcPr>
          <w:p w:rsidR="007C7452" w:rsidRPr="003F2B44" w:rsidRDefault="007C7452" w:rsidP="0022176B">
            <w:pPr>
              <w:pStyle w:val="ListParagraph"/>
              <w:ind w:left="216"/>
            </w:pPr>
          </w:p>
        </w:tc>
        <w:tc>
          <w:tcPr>
            <w:tcW w:w="966" w:type="pct"/>
          </w:tcPr>
          <w:p w:rsidR="007C7452" w:rsidRDefault="007C7452" w:rsidP="0022176B"/>
        </w:tc>
        <w:tc>
          <w:tcPr>
            <w:tcW w:w="966" w:type="pct"/>
          </w:tcPr>
          <w:p w:rsidR="007C7452" w:rsidRPr="003F2B44" w:rsidRDefault="00EA235A" w:rsidP="00EA235A">
            <w:r>
              <w:t>Status = Approved</w:t>
            </w:r>
          </w:p>
        </w:tc>
        <w:tc>
          <w:tcPr>
            <w:tcW w:w="966" w:type="pct"/>
          </w:tcPr>
          <w:p w:rsidR="007C7452" w:rsidRDefault="00EA235A" w:rsidP="006225E3">
            <w:r>
              <w:t>Generates an ABD Review</w:t>
            </w:r>
          </w:p>
          <w:p w:rsidR="00EA235A" w:rsidRDefault="00EA235A" w:rsidP="006225E3"/>
          <w:p w:rsidR="00EA235A" w:rsidRDefault="00EA235A" w:rsidP="006225E3">
            <w:r>
              <w:t>Review Assigned to the Review Queue</w:t>
            </w:r>
          </w:p>
        </w:tc>
        <w:tc>
          <w:tcPr>
            <w:tcW w:w="966" w:type="pct"/>
            <w:gridSpan w:val="2"/>
          </w:tcPr>
          <w:p w:rsidR="007C7452" w:rsidRPr="003F2B44" w:rsidRDefault="007C7452" w:rsidP="006225E3">
            <w:pPr>
              <w:pStyle w:val="ListParagraph"/>
              <w:ind w:left="288"/>
            </w:pPr>
          </w:p>
        </w:tc>
      </w:tr>
      <w:tr w:rsidR="00EA235A" w:rsidRPr="003F2B44" w:rsidTr="00EA235A">
        <w:tc>
          <w:tcPr>
            <w:tcW w:w="5000" w:type="pct"/>
            <w:gridSpan w:val="7"/>
          </w:tcPr>
          <w:p w:rsidR="00EA235A" w:rsidRPr="00EA235A" w:rsidRDefault="00EA235A" w:rsidP="00925DF6">
            <w:pPr>
              <w:rPr>
                <w:b/>
              </w:rPr>
            </w:pPr>
            <w:r>
              <w:rPr>
                <w:b/>
              </w:rPr>
              <w:t>ABD Review</w:t>
            </w:r>
          </w:p>
        </w:tc>
      </w:tr>
      <w:tr w:rsidR="00C461D7" w:rsidRPr="003F2B44" w:rsidTr="00C461D7">
        <w:tc>
          <w:tcPr>
            <w:tcW w:w="170" w:type="pct"/>
          </w:tcPr>
          <w:p w:rsidR="00C461D7" w:rsidRPr="003F2B44" w:rsidRDefault="00D428AD" w:rsidP="006225E3">
            <w:r>
              <w:t>8</w:t>
            </w:r>
          </w:p>
        </w:tc>
        <w:tc>
          <w:tcPr>
            <w:tcW w:w="966" w:type="pct"/>
          </w:tcPr>
          <w:p w:rsidR="00C461D7" w:rsidRPr="003F2B44" w:rsidRDefault="00C461D7" w:rsidP="0022176B">
            <w:pPr>
              <w:pStyle w:val="ListParagraph"/>
              <w:ind w:left="216"/>
            </w:pPr>
          </w:p>
        </w:tc>
        <w:tc>
          <w:tcPr>
            <w:tcW w:w="966" w:type="pct"/>
          </w:tcPr>
          <w:p w:rsidR="00C461D7" w:rsidRDefault="00C461D7" w:rsidP="0022176B">
            <w:r>
              <w:t>View License Refund Level 1 Review Queue</w:t>
            </w:r>
          </w:p>
          <w:p w:rsidR="00C461D7" w:rsidRPr="002B02B0" w:rsidRDefault="00C461D7" w:rsidP="0022176B">
            <w:pPr>
              <w:rPr>
                <w:color w:val="FF0000"/>
              </w:rPr>
            </w:pPr>
            <w:r>
              <w:t>Assig</w:t>
            </w:r>
            <w:r w:rsidR="00D67D9B">
              <w:t>n</w:t>
            </w:r>
            <w:r>
              <w:t>s Review to the appropriate ABD staff member</w:t>
            </w:r>
            <w:r w:rsidR="002B02B0">
              <w:rPr>
                <w:color w:val="FF0000"/>
              </w:rPr>
              <w:t xml:space="preserve"> (Leave in queue if all ABD Level 1 can access the entire queue)</w:t>
            </w:r>
          </w:p>
          <w:p w:rsidR="00C461D7" w:rsidRPr="003F2B44" w:rsidRDefault="00C461D7" w:rsidP="0022176B"/>
        </w:tc>
        <w:tc>
          <w:tcPr>
            <w:tcW w:w="966" w:type="pct"/>
          </w:tcPr>
          <w:p w:rsidR="00C461D7" w:rsidRPr="003F2B44" w:rsidRDefault="00C461D7" w:rsidP="0022176B">
            <w:pPr>
              <w:pStyle w:val="ListParagraph"/>
              <w:ind w:left="216"/>
            </w:pPr>
          </w:p>
        </w:tc>
        <w:tc>
          <w:tcPr>
            <w:tcW w:w="966" w:type="pct"/>
          </w:tcPr>
          <w:p w:rsidR="00C461D7" w:rsidRDefault="00C461D7" w:rsidP="006225E3">
            <w:r>
              <w:t>Generates email notification to the person assigned to the Review</w:t>
            </w:r>
          </w:p>
          <w:p w:rsidR="002B02B0" w:rsidRPr="003F2B44" w:rsidRDefault="002B02B0" w:rsidP="006225E3">
            <w:r>
              <w:rPr>
                <w:color w:val="FF0000"/>
              </w:rPr>
              <w:t>(Leave in queue if all ABD Level 1 can access the entire queue)</w:t>
            </w:r>
          </w:p>
        </w:tc>
        <w:tc>
          <w:tcPr>
            <w:tcW w:w="966" w:type="pct"/>
            <w:gridSpan w:val="2"/>
          </w:tcPr>
          <w:p w:rsidR="00C461D7" w:rsidRPr="003F2B44" w:rsidRDefault="00925DF6" w:rsidP="00925DF6">
            <w:r>
              <w:t>If it is a Tax Refund the review may need to be assigned to Accounting or Compliance.</w:t>
            </w:r>
          </w:p>
        </w:tc>
      </w:tr>
      <w:tr w:rsidR="00C461D7" w:rsidRPr="003F2B44" w:rsidTr="00C461D7">
        <w:tc>
          <w:tcPr>
            <w:tcW w:w="170" w:type="pct"/>
          </w:tcPr>
          <w:p w:rsidR="00C461D7" w:rsidRPr="003F2B44" w:rsidRDefault="00D428AD" w:rsidP="006225E3">
            <w:r>
              <w:t>9</w:t>
            </w:r>
          </w:p>
        </w:tc>
        <w:tc>
          <w:tcPr>
            <w:tcW w:w="966" w:type="pct"/>
          </w:tcPr>
          <w:p w:rsidR="00C461D7" w:rsidRPr="003F2B44" w:rsidRDefault="00C461D7" w:rsidP="0022176B">
            <w:pPr>
              <w:pStyle w:val="ListParagraph"/>
              <w:ind w:left="216"/>
            </w:pPr>
          </w:p>
        </w:tc>
        <w:tc>
          <w:tcPr>
            <w:tcW w:w="966" w:type="pct"/>
          </w:tcPr>
          <w:p w:rsidR="00C461D7" w:rsidRDefault="00C461D7" w:rsidP="00760FBD">
            <w:r>
              <w:t>Reviews Refund</w:t>
            </w:r>
          </w:p>
          <w:p w:rsidR="00C461D7" w:rsidRPr="003F2B44" w:rsidRDefault="00C461D7" w:rsidP="00760FBD">
            <w:r>
              <w:t>Updates Review Status</w:t>
            </w:r>
          </w:p>
        </w:tc>
        <w:tc>
          <w:tcPr>
            <w:tcW w:w="966" w:type="pct"/>
          </w:tcPr>
          <w:p w:rsidR="00C461D7" w:rsidRDefault="00C461D7" w:rsidP="0022176B">
            <w:pPr>
              <w:pStyle w:val="ListParagraph"/>
              <w:ind w:left="216"/>
            </w:pPr>
          </w:p>
          <w:p w:rsidR="00C461D7" w:rsidRPr="003F2B44" w:rsidRDefault="00C461D7" w:rsidP="0022176B">
            <w:pPr>
              <w:pStyle w:val="ListParagraph"/>
              <w:ind w:left="216"/>
            </w:pPr>
          </w:p>
        </w:tc>
        <w:tc>
          <w:tcPr>
            <w:tcW w:w="966" w:type="pct"/>
          </w:tcPr>
          <w:p w:rsidR="00C461D7" w:rsidRPr="003F2B44" w:rsidRDefault="00C461D7" w:rsidP="006225E3"/>
        </w:tc>
        <w:tc>
          <w:tcPr>
            <w:tcW w:w="966" w:type="pct"/>
            <w:gridSpan w:val="2"/>
          </w:tcPr>
          <w:p w:rsidR="00C461D7" w:rsidRPr="003F2B44" w:rsidRDefault="00C461D7" w:rsidP="006225E3">
            <w:pPr>
              <w:pStyle w:val="ListParagraph"/>
              <w:ind w:left="288"/>
            </w:pPr>
          </w:p>
        </w:tc>
      </w:tr>
      <w:tr w:rsidR="00C461D7" w:rsidRPr="003F2B44" w:rsidTr="00C461D7">
        <w:tc>
          <w:tcPr>
            <w:tcW w:w="170" w:type="pct"/>
          </w:tcPr>
          <w:p w:rsidR="00C461D7" w:rsidRPr="003F2B44" w:rsidRDefault="00D428AD" w:rsidP="006225E3">
            <w:r>
              <w:t>9</w:t>
            </w:r>
            <w:r w:rsidR="00FE12AA">
              <w:t>.1</w:t>
            </w:r>
          </w:p>
        </w:tc>
        <w:tc>
          <w:tcPr>
            <w:tcW w:w="966" w:type="pct"/>
          </w:tcPr>
          <w:p w:rsidR="00C461D7" w:rsidRPr="003F2B44" w:rsidRDefault="00C461D7" w:rsidP="0022176B">
            <w:pPr>
              <w:pStyle w:val="ListParagraph"/>
              <w:ind w:left="216"/>
            </w:pPr>
          </w:p>
        </w:tc>
        <w:tc>
          <w:tcPr>
            <w:tcW w:w="966" w:type="pct"/>
          </w:tcPr>
          <w:p w:rsidR="00C461D7" w:rsidRPr="003F2B44" w:rsidRDefault="00C461D7" w:rsidP="00085365">
            <w:r>
              <w:t>Status = ABD Level 3</w:t>
            </w:r>
          </w:p>
        </w:tc>
        <w:tc>
          <w:tcPr>
            <w:tcW w:w="966" w:type="pct"/>
          </w:tcPr>
          <w:p w:rsidR="00C461D7" w:rsidRPr="003F2B44" w:rsidRDefault="00C461D7" w:rsidP="0022176B">
            <w:pPr>
              <w:pStyle w:val="ListParagraph"/>
              <w:ind w:left="216"/>
            </w:pPr>
          </w:p>
        </w:tc>
        <w:tc>
          <w:tcPr>
            <w:tcW w:w="966" w:type="pct"/>
          </w:tcPr>
          <w:p w:rsidR="00C461D7" w:rsidRDefault="00C461D7" w:rsidP="006225E3">
            <w:r>
              <w:t>Generates a Level 3 Review</w:t>
            </w:r>
          </w:p>
          <w:p w:rsidR="00C461D7" w:rsidRPr="003F2B44" w:rsidRDefault="00C461D7" w:rsidP="006225E3"/>
        </w:tc>
        <w:tc>
          <w:tcPr>
            <w:tcW w:w="966" w:type="pct"/>
            <w:gridSpan w:val="2"/>
          </w:tcPr>
          <w:p w:rsidR="00C461D7" w:rsidRDefault="00C461D7" w:rsidP="00085365">
            <w:r>
              <w:t>Level 1 Reviewer assigns Level 3 Review to the appropriate ABD Staff member</w:t>
            </w:r>
          </w:p>
          <w:p w:rsidR="00C461D7" w:rsidRPr="003F2B44" w:rsidRDefault="00C461D7" w:rsidP="00085365"/>
        </w:tc>
      </w:tr>
      <w:tr w:rsidR="00C461D7" w:rsidRPr="003F2B44" w:rsidTr="00C461D7">
        <w:tc>
          <w:tcPr>
            <w:tcW w:w="170" w:type="pct"/>
          </w:tcPr>
          <w:p w:rsidR="00C461D7" w:rsidRPr="003F2B44" w:rsidRDefault="00D428AD" w:rsidP="006225E3">
            <w:r>
              <w:t>9</w:t>
            </w:r>
            <w:r w:rsidR="00FE12AA">
              <w:t>.2</w:t>
            </w:r>
          </w:p>
        </w:tc>
        <w:tc>
          <w:tcPr>
            <w:tcW w:w="966" w:type="pct"/>
          </w:tcPr>
          <w:p w:rsidR="00C461D7" w:rsidRPr="003F2B44" w:rsidRDefault="00C461D7" w:rsidP="0022176B">
            <w:pPr>
              <w:pStyle w:val="ListParagraph"/>
              <w:ind w:left="216"/>
            </w:pPr>
          </w:p>
        </w:tc>
        <w:tc>
          <w:tcPr>
            <w:tcW w:w="966" w:type="pct"/>
          </w:tcPr>
          <w:p w:rsidR="00C461D7" w:rsidRDefault="00C461D7" w:rsidP="00085365">
            <w:r>
              <w:t>Status = Approved</w:t>
            </w:r>
          </w:p>
          <w:p w:rsidR="00925DF6" w:rsidRDefault="00925DF6" w:rsidP="00085365"/>
          <w:p w:rsidR="00925DF6" w:rsidRPr="003F2B44" w:rsidRDefault="00925DF6" w:rsidP="00085365">
            <w:r>
              <w:t>Request notification to LA when needed</w:t>
            </w:r>
          </w:p>
        </w:tc>
        <w:tc>
          <w:tcPr>
            <w:tcW w:w="966" w:type="pct"/>
          </w:tcPr>
          <w:p w:rsidR="00C461D7" w:rsidRPr="003F2B44" w:rsidRDefault="00C461D7" w:rsidP="0022176B">
            <w:pPr>
              <w:pStyle w:val="ListParagraph"/>
              <w:ind w:left="216"/>
            </w:pPr>
          </w:p>
        </w:tc>
        <w:tc>
          <w:tcPr>
            <w:tcW w:w="966" w:type="pct"/>
          </w:tcPr>
          <w:p w:rsidR="00C461D7" w:rsidRDefault="00925DF6" w:rsidP="006225E3">
            <w:r>
              <w:t>Application Status = Approved</w:t>
            </w:r>
          </w:p>
          <w:p w:rsidR="00925DF6" w:rsidRDefault="00925DF6" w:rsidP="006225E3"/>
          <w:p w:rsidR="00925DF6" w:rsidRPr="003F2B44" w:rsidRDefault="00925DF6" w:rsidP="006225E3">
            <w:r>
              <w:t>Notification to LA generated</w:t>
            </w:r>
          </w:p>
        </w:tc>
        <w:tc>
          <w:tcPr>
            <w:tcW w:w="966" w:type="pct"/>
            <w:gridSpan w:val="2"/>
          </w:tcPr>
          <w:p w:rsidR="00C461D7" w:rsidRPr="00FF2793" w:rsidRDefault="00925DF6" w:rsidP="00085365">
            <w:pPr>
              <w:rPr>
                <w:highlight w:val="yellow"/>
              </w:rPr>
            </w:pPr>
            <w:r>
              <w:rPr>
                <w:highlight w:val="yellow"/>
              </w:rPr>
              <w:t>If the LA needs to refund the licensee, they will need to be notified.  Since the system does not know when the LA has been paid, ABD to request LA to be notified.</w:t>
            </w:r>
          </w:p>
        </w:tc>
      </w:tr>
      <w:tr w:rsidR="00C461D7" w:rsidRPr="003F2B44" w:rsidTr="00C461D7">
        <w:tc>
          <w:tcPr>
            <w:tcW w:w="170" w:type="pct"/>
          </w:tcPr>
          <w:p w:rsidR="00C461D7" w:rsidRPr="003F2B44" w:rsidRDefault="00D428AD" w:rsidP="006225E3">
            <w:r>
              <w:t>10</w:t>
            </w:r>
          </w:p>
        </w:tc>
        <w:tc>
          <w:tcPr>
            <w:tcW w:w="966" w:type="pct"/>
          </w:tcPr>
          <w:p w:rsidR="00C461D7" w:rsidRPr="003F2B44" w:rsidRDefault="00C461D7" w:rsidP="0022176B">
            <w:pPr>
              <w:pStyle w:val="ListParagraph"/>
              <w:ind w:left="216"/>
            </w:pPr>
          </w:p>
        </w:tc>
        <w:tc>
          <w:tcPr>
            <w:tcW w:w="966" w:type="pct"/>
          </w:tcPr>
          <w:p w:rsidR="00C461D7" w:rsidRDefault="00D67D9B" w:rsidP="008A6323">
            <w:r>
              <w:t>Refunds the License</w:t>
            </w:r>
            <w:r w:rsidR="00D55F97">
              <w:t xml:space="preserve"> Fee internally</w:t>
            </w:r>
            <w:r w:rsidR="000E2A59">
              <w:t xml:space="preserve"> in BG</w:t>
            </w:r>
            <w:r w:rsidR="00D55F97">
              <w:t xml:space="preserve"> and</w:t>
            </w:r>
            <w:r>
              <w:t xml:space="preserve"> via ABD Finance </w:t>
            </w:r>
          </w:p>
          <w:p w:rsidR="00D67D9B" w:rsidRPr="003F2B44" w:rsidRDefault="00D67D9B" w:rsidP="008A6323"/>
        </w:tc>
        <w:tc>
          <w:tcPr>
            <w:tcW w:w="966" w:type="pct"/>
          </w:tcPr>
          <w:p w:rsidR="00C461D7" w:rsidRPr="003F2B44" w:rsidRDefault="00C461D7" w:rsidP="0022176B">
            <w:pPr>
              <w:pStyle w:val="ListParagraph"/>
              <w:ind w:left="216"/>
            </w:pPr>
          </w:p>
        </w:tc>
        <w:tc>
          <w:tcPr>
            <w:tcW w:w="966" w:type="pct"/>
          </w:tcPr>
          <w:p w:rsidR="00C461D7" w:rsidRPr="003F2B44" w:rsidRDefault="00C461D7" w:rsidP="006225E3"/>
        </w:tc>
        <w:tc>
          <w:tcPr>
            <w:tcW w:w="966" w:type="pct"/>
            <w:gridSpan w:val="2"/>
          </w:tcPr>
          <w:p w:rsidR="00D55F97" w:rsidRDefault="00D55F97" w:rsidP="00D67D9B">
            <w:r>
              <w:t>ABD Finance will need to complete refund. E.g. issue check</w:t>
            </w:r>
          </w:p>
          <w:p w:rsidR="00C461D7" w:rsidRDefault="00C461D7" w:rsidP="00D67D9B"/>
          <w:p w:rsidR="00FF2793" w:rsidRPr="003F2B44" w:rsidRDefault="00FF2793" w:rsidP="00D67D9B">
            <w:r w:rsidRPr="000E2A59">
              <w:lastRenderedPageBreak/>
              <w:t>ABD manually up</w:t>
            </w:r>
            <w:r w:rsidR="000E2A59">
              <w:t>date the Sta</w:t>
            </w:r>
            <w:r w:rsidR="00D428AD">
              <w:t>tus of the License to Cancelled or an Application with Withdrawn.</w:t>
            </w:r>
          </w:p>
        </w:tc>
      </w:tr>
      <w:tr w:rsidR="00D67D9B" w:rsidRPr="003F2B44" w:rsidTr="00C461D7">
        <w:tc>
          <w:tcPr>
            <w:tcW w:w="170" w:type="pct"/>
          </w:tcPr>
          <w:p w:rsidR="00D67D9B" w:rsidRPr="003F2B44" w:rsidRDefault="00D428AD" w:rsidP="006225E3">
            <w:r>
              <w:lastRenderedPageBreak/>
              <w:t>11</w:t>
            </w:r>
          </w:p>
        </w:tc>
        <w:tc>
          <w:tcPr>
            <w:tcW w:w="966" w:type="pct"/>
          </w:tcPr>
          <w:p w:rsidR="00D67D9B" w:rsidRPr="003F2B44" w:rsidRDefault="00D67D9B" w:rsidP="0022176B">
            <w:pPr>
              <w:pStyle w:val="ListParagraph"/>
              <w:ind w:left="216"/>
            </w:pPr>
          </w:p>
        </w:tc>
        <w:tc>
          <w:tcPr>
            <w:tcW w:w="966" w:type="pct"/>
          </w:tcPr>
          <w:p w:rsidR="00D67D9B" w:rsidRPr="00482CEE" w:rsidRDefault="00D67D9B" w:rsidP="008A6323">
            <w:pPr>
              <w:rPr>
                <w:color w:val="FF0000"/>
              </w:rPr>
            </w:pPr>
            <w:r>
              <w:t>If it is a Tax Refund, the adjustment must be made on the monthly tax form for the Licensee.</w:t>
            </w:r>
            <w:r w:rsidR="00482CEE">
              <w:t xml:space="preserve"> </w:t>
            </w:r>
            <w:r w:rsidR="00482CEE">
              <w:rPr>
                <w:color w:val="FF0000"/>
              </w:rPr>
              <w:t>(For beer refunds are submitted online with submissions, ABD manual action)</w:t>
            </w:r>
          </w:p>
        </w:tc>
        <w:tc>
          <w:tcPr>
            <w:tcW w:w="966" w:type="pct"/>
          </w:tcPr>
          <w:p w:rsidR="00D67D9B" w:rsidRPr="003F2B44" w:rsidRDefault="00D67D9B" w:rsidP="0022176B">
            <w:pPr>
              <w:pStyle w:val="ListParagraph"/>
              <w:ind w:left="216"/>
            </w:pPr>
          </w:p>
        </w:tc>
        <w:tc>
          <w:tcPr>
            <w:tcW w:w="966" w:type="pct"/>
          </w:tcPr>
          <w:p w:rsidR="00D67D9B" w:rsidRPr="003F2B44" w:rsidRDefault="00D67D9B" w:rsidP="006225E3"/>
        </w:tc>
        <w:tc>
          <w:tcPr>
            <w:tcW w:w="966" w:type="pct"/>
            <w:gridSpan w:val="2"/>
          </w:tcPr>
          <w:p w:rsidR="00D67D9B" w:rsidRDefault="00D67D9B" w:rsidP="00D67D9B">
            <w:r>
              <w:t xml:space="preserve">Review when we have the Tax Reporting feature designed. </w:t>
            </w:r>
          </w:p>
        </w:tc>
      </w:tr>
    </w:tbl>
    <w:p w:rsidR="001E1E05" w:rsidRDefault="001E1E05" w:rsidP="001E1E05">
      <w:pPr>
        <w:pStyle w:val="Heading2"/>
        <w:ind w:left="720"/>
      </w:pPr>
    </w:p>
    <w:p w:rsidR="00703E60" w:rsidRPr="00703E60" w:rsidRDefault="00703E60" w:rsidP="00396E4F">
      <w:pPr>
        <w:pStyle w:val="Heading2"/>
        <w:numPr>
          <w:ilvl w:val="0"/>
          <w:numId w:val="18"/>
        </w:numPr>
      </w:pPr>
      <w:bookmarkStart w:id="35" w:name="_Toc464209379"/>
      <w:r>
        <w:t xml:space="preserve">Keg </w:t>
      </w:r>
      <w:r w:rsidR="00667400">
        <w:t>Registration Stickers/</w:t>
      </w:r>
      <w:r>
        <w:t>Booklet Requests</w:t>
      </w:r>
      <w:bookmarkEnd w:id="35"/>
    </w:p>
    <w:tbl>
      <w:tblPr>
        <w:tblStyle w:val="TableGrid"/>
        <w:tblW w:w="5046" w:type="pct"/>
        <w:tblLook w:val="04A0" w:firstRow="1" w:lastRow="0" w:firstColumn="1" w:lastColumn="0" w:noHBand="0" w:noVBand="1"/>
      </w:tblPr>
      <w:tblGrid>
        <w:gridCol w:w="651"/>
        <w:gridCol w:w="3693"/>
        <w:gridCol w:w="3693"/>
        <w:gridCol w:w="3693"/>
        <w:gridCol w:w="3692"/>
        <w:gridCol w:w="3688"/>
      </w:tblGrid>
      <w:tr w:rsidR="00703E60" w:rsidRPr="0044663B" w:rsidTr="00EE4873">
        <w:tc>
          <w:tcPr>
            <w:tcW w:w="170" w:type="pct"/>
          </w:tcPr>
          <w:p w:rsidR="00703E60" w:rsidRPr="0044663B" w:rsidRDefault="00703E60" w:rsidP="00EE4873">
            <w:pPr>
              <w:ind w:left="-90" w:right="-105"/>
              <w:rPr>
                <w:b/>
              </w:rPr>
            </w:pPr>
          </w:p>
        </w:tc>
        <w:tc>
          <w:tcPr>
            <w:tcW w:w="966" w:type="pct"/>
          </w:tcPr>
          <w:p w:rsidR="00703E60" w:rsidRPr="0044663B" w:rsidRDefault="00703E60" w:rsidP="00EE4873">
            <w:pPr>
              <w:rPr>
                <w:b/>
              </w:rPr>
            </w:pPr>
            <w:r w:rsidRPr="0044663B">
              <w:rPr>
                <w:b/>
              </w:rPr>
              <w:t>Applicant</w:t>
            </w:r>
          </w:p>
        </w:tc>
        <w:tc>
          <w:tcPr>
            <w:tcW w:w="966" w:type="pct"/>
          </w:tcPr>
          <w:p w:rsidR="00703E60" w:rsidRPr="0044663B" w:rsidRDefault="00703E60" w:rsidP="00EE4873">
            <w:pPr>
              <w:rPr>
                <w:b/>
              </w:rPr>
            </w:pPr>
            <w:r w:rsidRPr="0044663B">
              <w:rPr>
                <w:b/>
              </w:rPr>
              <w:t>Staff</w:t>
            </w:r>
          </w:p>
        </w:tc>
        <w:tc>
          <w:tcPr>
            <w:tcW w:w="966" w:type="pct"/>
          </w:tcPr>
          <w:p w:rsidR="00703E60" w:rsidRPr="00A224CE" w:rsidRDefault="00703E60" w:rsidP="00EE4873">
            <w:pPr>
              <w:rPr>
                <w:b/>
              </w:rPr>
            </w:pPr>
            <w:r w:rsidRPr="00A224CE">
              <w:rPr>
                <w:b/>
              </w:rPr>
              <w:t>Other</w:t>
            </w:r>
          </w:p>
        </w:tc>
        <w:tc>
          <w:tcPr>
            <w:tcW w:w="966" w:type="pct"/>
          </w:tcPr>
          <w:p w:rsidR="00703E60" w:rsidRPr="00A224CE" w:rsidRDefault="00703E60" w:rsidP="00EE4873">
            <w:pPr>
              <w:rPr>
                <w:b/>
              </w:rPr>
            </w:pPr>
            <w:r w:rsidRPr="00A224CE">
              <w:rPr>
                <w:b/>
              </w:rPr>
              <w:t>System</w:t>
            </w:r>
          </w:p>
        </w:tc>
        <w:tc>
          <w:tcPr>
            <w:tcW w:w="965" w:type="pct"/>
          </w:tcPr>
          <w:p w:rsidR="00703E60" w:rsidRPr="0044663B" w:rsidRDefault="00703E60" w:rsidP="00EE4873">
            <w:pPr>
              <w:rPr>
                <w:b/>
              </w:rPr>
            </w:pPr>
            <w:r w:rsidRPr="0044663B">
              <w:rPr>
                <w:b/>
              </w:rPr>
              <w:t>Comments</w:t>
            </w:r>
          </w:p>
        </w:tc>
      </w:tr>
      <w:tr w:rsidR="00703E60" w:rsidRPr="003F2B44" w:rsidTr="00EE4873">
        <w:tc>
          <w:tcPr>
            <w:tcW w:w="170" w:type="pct"/>
          </w:tcPr>
          <w:p w:rsidR="00703E60" w:rsidRPr="003F2B44" w:rsidRDefault="00703E60" w:rsidP="00EE4873">
            <w:r>
              <w:t>1</w:t>
            </w:r>
          </w:p>
        </w:tc>
        <w:tc>
          <w:tcPr>
            <w:tcW w:w="966" w:type="pct"/>
          </w:tcPr>
          <w:p w:rsidR="00703E60" w:rsidRPr="003F2B44" w:rsidRDefault="00703E60" w:rsidP="00703E60">
            <w:r w:rsidRPr="003F2B44">
              <w:t>Logs into existing portal account.</w:t>
            </w:r>
          </w:p>
          <w:p w:rsidR="00703E60" w:rsidRPr="003F2B44" w:rsidRDefault="00703E60" w:rsidP="00703E60">
            <w:r w:rsidRPr="003F2B44">
              <w:t xml:space="preserve">Looks up an existing </w:t>
            </w:r>
            <w:r>
              <w:t xml:space="preserve">Active </w:t>
            </w:r>
            <w:r w:rsidRPr="003F2B44">
              <w:t>license in the portal, then clicks on R</w:t>
            </w:r>
            <w:r>
              <w:t>equest Keg Booklets</w:t>
            </w:r>
          </w:p>
        </w:tc>
        <w:tc>
          <w:tcPr>
            <w:tcW w:w="966" w:type="pct"/>
          </w:tcPr>
          <w:p w:rsidR="00703E60" w:rsidRPr="003F2B44" w:rsidRDefault="00703E60" w:rsidP="00EE4873"/>
        </w:tc>
        <w:tc>
          <w:tcPr>
            <w:tcW w:w="966" w:type="pct"/>
          </w:tcPr>
          <w:p w:rsidR="00703E60" w:rsidRPr="003F2B44" w:rsidRDefault="00703E60" w:rsidP="00EE4873">
            <w:pPr>
              <w:pStyle w:val="ListParagraph"/>
              <w:ind w:left="288"/>
            </w:pPr>
          </w:p>
        </w:tc>
        <w:tc>
          <w:tcPr>
            <w:tcW w:w="966" w:type="pct"/>
          </w:tcPr>
          <w:p w:rsidR="00703E60" w:rsidRPr="002178DF" w:rsidRDefault="00EE4873" w:rsidP="00EE4873">
            <w:pPr>
              <w:rPr>
                <w:color w:val="FF0000"/>
              </w:rPr>
            </w:pPr>
            <w:r>
              <w:t>Limi</w:t>
            </w:r>
            <w:r w:rsidR="002178DF">
              <w:t xml:space="preserve">ted to License Types: BC, LE, CP </w:t>
            </w:r>
            <w:r w:rsidR="002178DF">
              <w:rPr>
                <w:color w:val="FF0000"/>
              </w:rPr>
              <w:t>(Not allowed for CP, possibly includes LC and BB)</w:t>
            </w:r>
          </w:p>
        </w:tc>
        <w:tc>
          <w:tcPr>
            <w:tcW w:w="965" w:type="pct"/>
          </w:tcPr>
          <w:p w:rsidR="00703E60" w:rsidRPr="003F2B44" w:rsidRDefault="00703E60" w:rsidP="00EE4873"/>
        </w:tc>
      </w:tr>
      <w:tr w:rsidR="00703E60" w:rsidRPr="003F2B44" w:rsidTr="00EE4873">
        <w:tc>
          <w:tcPr>
            <w:tcW w:w="170" w:type="pct"/>
          </w:tcPr>
          <w:p w:rsidR="00703E60" w:rsidRPr="003F2B44" w:rsidRDefault="00703E60" w:rsidP="00EE4873">
            <w:r>
              <w:t>2</w:t>
            </w:r>
          </w:p>
        </w:tc>
        <w:tc>
          <w:tcPr>
            <w:tcW w:w="966" w:type="pct"/>
          </w:tcPr>
          <w:p w:rsidR="00703E60" w:rsidRDefault="00EE4873" w:rsidP="00EE4873">
            <w:r>
              <w:t xml:space="preserve">Enters the number of booklets </w:t>
            </w:r>
          </w:p>
          <w:p w:rsidR="00EE4873" w:rsidRPr="003F2B44" w:rsidRDefault="00EE4873" w:rsidP="00EE4873">
            <w:r>
              <w:t>Submits</w:t>
            </w:r>
          </w:p>
        </w:tc>
        <w:tc>
          <w:tcPr>
            <w:tcW w:w="966" w:type="pct"/>
          </w:tcPr>
          <w:p w:rsidR="00703E60" w:rsidRPr="003F2B44" w:rsidRDefault="00703E60" w:rsidP="00EE4873"/>
        </w:tc>
        <w:tc>
          <w:tcPr>
            <w:tcW w:w="966" w:type="pct"/>
          </w:tcPr>
          <w:p w:rsidR="00703E60" w:rsidRPr="003F2B44" w:rsidRDefault="00703E60" w:rsidP="00EE4873">
            <w:pPr>
              <w:pStyle w:val="ListParagraph"/>
              <w:ind w:left="288"/>
            </w:pPr>
          </w:p>
        </w:tc>
        <w:tc>
          <w:tcPr>
            <w:tcW w:w="966" w:type="pct"/>
          </w:tcPr>
          <w:p w:rsidR="00A461C0" w:rsidRDefault="00A461C0" w:rsidP="00EE4873">
            <w:r>
              <w:t>Generates Application linked to License</w:t>
            </w:r>
          </w:p>
          <w:p w:rsidR="005D43F6" w:rsidRDefault="005D43F6" w:rsidP="005D43F6">
            <w:r>
              <w:t>Application Status = Pending</w:t>
            </w:r>
          </w:p>
          <w:p w:rsidR="005D43F6" w:rsidRDefault="005D43F6" w:rsidP="00EE4873"/>
          <w:p w:rsidR="00EE4873" w:rsidRPr="003F2B44" w:rsidRDefault="001332CD" w:rsidP="00EE4873">
            <w:r>
              <w:t>Generates fee based on number of booklets requested</w:t>
            </w:r>
            <w:r w:rsidR="00CE7217">
              <w:t xml:space="preserve"> ($5 per booklet)</w:t>
            </w:r>
          </w:p>
        </w:tc>
        <w:tc>
          <w:tcPr>
            <w:tcW w:w="965" w:type="pct"/>
          </w:tcPr>
          <w:p w:rsidR="00703E60" w:rsidRPr="003F2B44" w:rsidRDefault="000E3C7F" w:rsidP="00EE4873">
            <w:r>
              <w:t>ABD would like to be able to search by the booklet numbers.</w:t>
            </w:r>
          </w:p>
        </w:tc>
      </w:tr>
      <w:tr w:rsidR="001332CD" w:rsidRPr="003F2B44" w:rsidTr="00EE4873">
        <w:tc>
          <w:tcPr>
            <w:tcW w:w="170" w:type="pct"/>
          </w:tcPr>
          <w:p w:rsidR="001332CD" w:rsidRDefault="00A461C0" w:rsidP="00EE4873">
            <w:r>
              <w:t>3</w:t>
            </w:r>
          </w:p>
        </w:tc>
        <w:tc>
          <w:tcPr>
            <w:tcW w:w="966" w:type="pct"/>
          </w:tcPr>
          <w:p w:rsidR="001332CD" w:rsidRPr="003F2B44" w:rsidRDefault="001332CD" w:rsidP="00EE4873">
            <w:r>
              <w:t>Pays fee</w:t>
            </w:r>
          </w:p>
        </w:tc>
        <w:tc>
          <w:tcPr>
            <w:tcW w:w="966" w:type="pct"/>
          </w:tcPr>
          <w:p w:rsidR="001332CD" w:rsidRDefault="001332CD" w:rsidP="00EE4873"/>
        </w:tc>
        <w:tc>
          <w:tcPr>
            <w:tcW w:w="966" w:type="pct"/>
          </w:tcPr>
          <w:p w:rsidR="001332CD" w:rsidRPr="003F2B44" w:rsidRDefault="001332CD" w:rsidP="00EE4873">
            <w:pPr>
              <w:pStyle w:val="ListParagraph"/>
              <w:ind w:left="288"/>
            </w:pPr>
          </w:p>
        </w:tc>
        <w:tc>
          <w:tcPr>
            <w:tcW w:w="966" w:type="pct"/>
          </w:tcPr>
          <w:p w:rsidR="001332CD" w:rsidRDefault="001332CD" w:rsidP="001332CD">
            <w:r>
              <w:t>Generates an ABD Level 1 Review</w:t>
            </w:r>
          </w:p>
          <w:p w:rsidR="001332CD" w:rsidRDefault="001332CD" w:rsidP="001332CD">
            <w:r>
              <w:t>Assigned to the Review Queue</w:t>
            </w:r>
          </w:p>
          <w:p w:rsidR="00FE74D2" w:rsidRDefault="00FE74D2" w:rsidP="001332CD"/>
          <w:p w:rsidR="00FE74D2" w:rsidRDefault="00FE74D2" w:rsidP="001332CD">
            <w:r>
              <w:t>Review Start Date (48 hours)</w:t>
            </w:r>
          </w:p>
        </w:tc>
        <w:tc>
          <w:tcPr>
            <w:tcW w:w="965" w:type="pct"/>
          </w:tcPr>
          <w:p w:rsidR="001332CD" w:rsidRPr="003F2B44" w:rsidRDefault="00FE74D2" w:rsidP="00EE4873">
            <w:r>
              <w:t>Start Date based on when funds have cleared.</w:t>
            </w:r>
          </w:p>
        </w:tc>
      </w:tr>
      <w:tr w:rsidR="00703E60" w:rsidRPr="003F2B44" w:rsidTr="00EE4873">
        <w:tc>
          <w:tcPr>
            <w:tcW w:w="170" w:type="pct"/>
          </w:tcPr>
          <w:p w:rsidR="00703E60" w:rsidRDefault="00A461C0" w:rsidP="00EE4873">
            <w:r>
              <w:t>4</w:t>
            </w:r>
          </w:p>
        </w:tc>
        <w:tc>
          <w:tcPr>
            <w:tcW w:w="966" w:type="pct"/>
          </w:tcPr>
          <w:p w:rsidR="00703E60" w:rsidRPr="003F2B44" w:rsidRDefault="00703E60" w:rsidP="00EE4873"/>
        </w:tc>
        <w:tc>
          <w:tcPr>
            <w:tcW w:w="966" w:type="pct"/>
          </w:tcPr>
          <w:p w:rsidR="00EE4873" w:rsidRDefault="00EE4873" w:rsidP="00EE4873">
            <w:r>
              <w:t>View Application Review Queue</w:t>
            </w:r>
          </w:p>
          <w:p w:rsidR="00703E60" w:rsidRPr="003F2B44" w:rsidRDefault="00EE4873" w:rsidP="00EE4873">
            <w:r>
              <w:t>Assigns Review to the appropriate ABD staff member</w:t>
            </w:r>
          </w:p>
        </w:tc>
        <w:tc>
          <w:tcPr>
            <w:tcW w:w="966" w:type="pct"/>
          </w:tcPr>
          <w:p w:rsidR="00703E60" w:rsidRPr="003F2B44" w:rsidRDefault="00703E60" w:rsidP="00EE4873">
            <w:pPr>
              <w:pStyle w:val="ListParagraph"/>
              <w:ind w:left="288"/>
            </w:pPr>
          </w:p>
        </w:tc>
        <w:tc>
          <w:tcPr>
            <w:tcW w:w="966" w:type="pct"/>
          </w:tcPr>
          <w:p w:rsidR="00703E60" w:rsidRPr="003F2B44" w:rsidRDefault="001332CD" w:rsidP="00EE4873">
            <w:r>
              <w:t>Generates email notification to the person assigned to the Review</w:t>
            </w:r>
          </w:p>
        </w:tc>
        <w:tc>
          <w:tcPr>
            <w:tcW w:w="965" w:type="pct"/>
          </w:tcPr>
          <w:p w:rsidR="00703E60" w:rsidRPr="003F2B44" w:rsidRDefault="00703E60" w:rsidP="00EE4873"/>
        </w:tc>
      </w:tr>
      <w:tr w:rsidR="001332CD" w:rsidRPr="003F2B44" w:rsidTr="00EE4873">
        <w:tc>
          <w:tcPr>
            <w:tcW w:w="170" w:type="pct"/>
          </w:tcPr>
          <w:p w:rsidR="001332CD" w:rsidRDefault="00A461C0" w:rsidP="00EE4873">
            <w:r>
              <w:t>5</w:t>
            </w:r>
          </w:p>
        </w:tc>
        <w:tc>
          <w:tcPr>
            <w:tcW w:w="966" w:type="pct"/>
          </w:tcPr>
          <w:p w:rsidR="001332CD" w:rsidRPr="003F2B44" w:rsidRDefault="001332CD" w:rsidP="00EE4873"/>
        </w:tc>
        <w:tc>
          <w:tcPr>
            <w:tcW w:w="966" w:type="pct"/>
          </w:tcPr>
          <w:p w:rsidR="001332CD" w:rsidRDefault="00667400" w:rsidP="00EE4873">
            <w:r>
              <w:t>Reviews request</w:t>
            </w:r>
          </w:p>
        </w:tc>
        <w:tc>
          <w:tcPr>
            <w:tcW w:w="966" w:type="pct"/>
          </w:tcPr>
          <w:p w:rsidR="001332CD" w:rsidRPr="003F2B44" w:rsidRDefault="001332CD" w:rsidP="00EE4873">
            <w:pPr>
              <w:pStyle w:val="ListParagraph"/>
              <w:ind w:left="288"/>
            </w:pPr>
          </w:p>
        </w:tc>
        <w:tc>
          <w:tcPr>
            <w:tcW w:w="966" w:type="pct"/>
          </w:tcPr>
          <w:p w:rsidR="001332CD" w:rsidRDefault="001332CD" w:rsidP="00EE4873"/>
        </w:tc>
        <w:tc>
          <w:tcPr>
            <w:tcW w:w="965" w:type="pct"/>
          </w:tcPr>
          <w:p w:rsidR="001332CD" w:rsidRPr="003F2B44" w:rsidRDefault="001332CD" w:rsidP="00EE4873"/>
        </w:tc>
      </w:tr>
      <w:tr w:rsidR="00667400" w:rsidRPr="003F2B44" w:rsidTr="00EE4873">
        <w:tc>
          <w:tcPr>
            <w:tcW w:w="170" w:type="pct"/>
          </w:tcPr>
          <w:p w:rsidR="00667400" w:rsidRDefault="00A461C0" w:rsidP="00EE4873">
            <w:r>
              <w:t>6</w:t>
            </w:r>
          </w:p>
        </w:tc>
        <w:tc>
          <w:tcPr>
            <w:tcW w:w="966" w:type="pct"/>
          </w:tcPr>
          <w:p w:rsidR="00667400" w:rsidRPr="003F2B44" w:rsidRDefault="00667400" w:rsidP="00EE4873"/>
        </w:tc>
        <w:tc>
          <w:tcPr>
            <w:tcW w:w="966" w:type="pct"/>
          </w:tcPr>
          <w:p w:rsidR="00667400" w:rsidRDefault="00667400" w:rsidP="00EE4873">
            <w:r>
              <w:t>Enters booklet numbers into the system</w:t>
            </w:r>
          </w:p>
        </w:tc>
        <w:tc>
          <w:tcPr>
            <w:tcW w:w="966" w:type="pct"/>
          </w:tcPr>
          <w:p w:rsidR="00667400" w:rsidRPr="003F2B44" w:rsidRDefault="00667400" w:rsidP="00EE4873">
            <w:pPr>
              <w:pStyle w:val="ListParagraph"/>
              <w:ind w:left="288"/>
            </w:pPr>
          </w:p>
        </w:tc>
        <w:tc>
          <w:tcPr>
            <w:tcW w:w="966" w:type="pct"/>
          </w:tcPr>
          <w:p w:rsidR="00667400" w:rsidRDefault="00667400" w:rsidP="00EE4873">
            <w:r>
              <w:t>System saves data</w:t>
            </w:r>
          </w:p>
        </w:tc>
        <w:tc>
          <w:tcPr>
            <w:tcW w:w="965" w:type="pct"/>
          </w:tcPr>
          <w:p w:rsidR="00667400" w:rsidRDefault="00667400" w:rsidP="00EE4873">
            <w:r>
              <w:t>TBD if the user can scan the booklets into BG.</w:t>
            </w:r>
          </w:p>
          <w:p w:rsidR="00FE74D2" w:rsidRPr="003F2B44" w:rsidRDefault="00FE74D2" w:rsidP="00EE4873">
            <w:r>
              <w:t>Public search for sticker numbers.</w:t>
            </w:r>
          </w:p>
        </w:tc>
      </w:tr>
      <w:tr w:rsidR="00667400" w:rsidRPr="003F2B44" w:rsidTr="00EE4873">
        <w:tc>
          <w:tcPr>
            <w:tcW w:w="170" w:type="pct"/>
          </w:tcPr>
          <w:p w:rsidR="00667400" w:rsidRDefault="00A461C0" w:rsidP="00EE4873">
            <w:r>
              <w:t>7</w:t>
            </w:r>
          </w:p>
        </w:tc>
        <w:tc>
          <w:tcPr>
            <w:tcW w:w="966" w:type="pct"/>
          </w:tcPr>
          <w:p w:rsidR="00667400" w:rsidRPr="003F2B44" w:rsidRDefault="00667400" w:rsidP="00EE4873"/>
        </w:tc>
        <w:tc>
          <w:tcPr>
            <w:tcW w:w="966" w:type="pct"/>
          </w:tcPr>
          <w:p w:rsidR="008839E9" w:rsidRDefault="00FE74D2" w:rsidP="008839E9">
            <w:r>
              <w:t xml:space="preserve">Request for Address label to be </w:t>
            </w:r>
            <w:r>
              <w:lastRenderedPageBreak/>
              <w:t>generated</w:t>
            </w:r>
          </w:p>
          <w:p w:rsidR="008839E9" w:rsidRDefault="008839E9" w:rsidP="008839E9"/>
          <w:p w:rsidR="008839E9" w:rsidRDefault="008839E9" w:rsidP="008839E9">
            <w:r>
              <w:t>Manually mails booklets to Licensee</w:t>
            </w:r>
          </w:p>
        </w:tc>
        <w:tc>
          <w:tcPr>
            <w:tcW w:w="966" w:type="pct"/>
          </w:tcPr>
          <w:p w:rsidR="00667400" w:rsidRPr="003F2B44" w:rsidRDefault="00667400" w:rsidP="00EE4873">
            <w:pPr>
              <w:pStyle w:val="ListParagraph"/>
              <w:ind w:left="288"/>
            </w:pPr>
          </w:p>
        </w:tc>
        <w:tc>
          <w:tcPr>
            <w:tcW w:w="966" w:type="pct"/>
          </w:tcPr>
          <w:p w:rsidR="00667400" w:rsidRPr="0059549F" w:rsidRDefault="00FE74D2" w:rsidP="00EE4873">
            <w:pPr>
              <w:rPr>
                <w:highlight w:val="yellow"/>
              </w:rPr>
            </w:pPr>
            <w:r w:rsidRPr="008839E9">
              <w:t xml:space="preserve">Generates label </w:t>
            </w:r>
          </w:p>
        </w:tc>
        <w:tc>
          <w:tcPr>
            <w:tcW w:w="965" w:type="pct"/>
          </w:tcPr>
          <w:p w:rsidR="00667400" w:rsidRDefault="008839E9" w:rsidP="00EE4873">
            <w:r>
              <w:t xml:space="preserve">TBD how labels can be generated in </w:t>
            </w:r>
            <w:r>
              <w:lastRenderedPageBreak/>
              <w:t>the system.</w:t>
            </w:r>
          </w:p>
        </w:tc>
      </w:tr>
      <w:tr w:rsidR="007417AC" w:rsidRPr="003F2B44" w:rsidTr="00EE4873">
        <w:tc>
          <w:tcPr>
            <w:tcW w:w="170" w:type="pct"/>
          </w:tcPr>
          <w:p w:rsidR="007417AC" w:rsidRDefault="0059549F" w:rsidP="00EE4873">
            <w:r>
              <w:lastRenderedPageBreak/>
              <w:t>8</w:t>
            </w:r>
          </w:p>
        </w:tc>
        <w:tc>
          <w:tcPr>
            <w:tcW w:w="966" w:type="pct"/>
          </w:tcPr>
          <w:p w:rsidR="007417AC" w:rsidRPr="003F2B44" w:rsidRDefault="007417AC" w:rsidP="00EE4873"/>
        </w:tc>
        <w:tc>
          <w:tcPr>
            <w:tcW w:w="966" w:type="pct"/>
          </w:tcPr>
          <w:p w:rsidR="007417AC" w:rsidRDefault="007417AC" w:rsidP="00EE4873">
            <w:r>
              <w:t>Sets review status to Approved</w:t>
            </w:r>
          </w:p>
        </w:tc>
        <w:tc>
          <w:tcPr>
            <w:tcW w:w="966" w:type="pct"/>
          </w:tcPr>
          <w:p w:rsidR="007417AC" w:rsidRPr="003F2B44" w:rsidRDefault="007417AC" w:rsidP="00EE4873">
            <w:pPr>
              <w:pStyle w:val="ListParagraph"/>
              <w:ind w:left="288"/>
            </w:pPr>
          </w:p>
        </w:tc>
        <w:tc>
          <w:tcPr>
            <w:tcW w:w="966" w:type="pct"/>
          </w:tcPr>
          <w:p w:rsidR="007417AC" w:rsidRDefault="007417AC" w:rsidP="00EE4873">
            <w:r>
              <w:t>Application Status = Approved</w:t>
            </w:r>
          </w:p>
        </w:tc>
        <w:tc>
          <w:tcPr>
            <w:tcW w:w="965" w:type="pct"/>
          </w:tcPr>
          <w:p w:rsidR="007417AC" w:rsidRDefault="00F406C2" w:rsidP="00EE4873">
            <w:r>
              <w:t>ABD needs ability to De-activate a booklet.</w:t>
            </w:r>
          </w:p>
        </w:tc>
      </w:tr>
    </w:tbl>
    <w:p w:rsidR="00703E60" w:rsidRDefault="00703E60" w:rsidP="00703E60"/>
    <w:p w:rsidR="00667400" w:rsidRDefault="00667400" w:rsidP="00B13D71">
      <w:pPr>
        <w:pStyle w:val="Heading2"/>
        <w:numPr>
          <w:ilvl w:val="0"/>
          <w:numId w:val="18"/>
        </w:numPr>
      </w:pPr>
      <w:bookmarkStart w:id="36" w:name="_Toc464209380"/>
      <w:r>
        <w:t>Premise Update Application</w:t>
      </w:r>
      <w:bookmarkEnd w:id="36"/>
    </w:p>
    <w:p w:rsidR="00A461C0" w:rsidRDefault="00A461C0" w:rsidP="00A461C0">
      <w:r>
        <w:t>This is used when a Licensee changes the physical layout of their premise.</w:t>
      </w:r>
    </w:p>
    <w:tbl>
      <w:tblPr>
        <w:tblStyle w:val="TableGrid"/>
        <w:tblW w:w="5046" w:type="pct"/>
        <w:tblLook w:val="04A0" w:firstRow="1" w:lastRow="0" w:firstColumn="1" w:lastColumn="0" w:noHBand="0" w:noVBand="1"/>
      </w:tblPr>
      <w:tblGrid>
        <w:gridCol w:w="651"/>
        <w:gridCol w:w="3693"/>
        <w:gridCol w:w="3693"/>
        <w:gridCol w:w="3693"/>
        <w:gridCol w:w="3692"/>
        <w:gridCol w:w="3688"/>
      </w:tblGrid>
      <w:tr w:rsidR="00667400" w:rsidRPr="0044663B" w:rsidTr="00D264F5">
        <w:tc>
          <w:tcPr>
            <w:tcW w:w="170" w:type="pct"/>
          </w:tcPr>
          <w:p w:rsidR="00667400" w:rsidRPr="0044663B" w:rsidRDefault="00667400" w:rsidP="00D264F5">
            <w:pPr>
              <w:ind w:left="-90" w:right="-105"/>
              <w:rPr>
                <w:b/>
              </w:rPr>
            </w:pPr>
          </w:p>
        </w:tc>
        <w:tc>
          <w:tcPr>
            <w:tcW w:w="966" w:type="pct"/>
          </w:tcPr>
          <w:p w:rsidR="00667400" w:rsidRPr="0044663B" w:rsidRDefault="00667400" w:rsidP="00D264F5">
            <w:pPr>
              <w:rPr>
                <w:b/>
              </w:rPr>
            </w:pPr>
            <w:r w:rsidRPr="0044663B">
              <w:rPr>
                <w:b/>
              </w:rPr>
              <w:t>Applicant</w:t>
            </w:r>
          </w:p>
        </w:tc>
        <w:tc>
          <w:tcPr>
            <w:tcW w:w="966" w:type="pct"/>
          </w:tcPr>
          <w:p w:rsidR="00667400" w:rsidRPr="0044663B" w:rsidRDefault="00667400" w:rsidP="00D264F5">
            <w:pPr>
              <w:rPr>
                <w:b/>
              </w:rPr>
            </w:pPr>
            <w:r w:rsidRPr="0044663B">
              <w:rPr>
                <w:b/>
              </w:rPr>
              <w:t>Staff</w:t>
            </w:r>
          </w:p>
        </w:tc>
        <w:tc>
          <w:tcPr>
            <w:tcW w:w="966" w:type="pct"/>
          </w:tcPr>
          <w:p w:rsidR="00667400" w:rsidRPr="00A224CE" w:rsidRDefault="00667400" w:rsidP="00D264F5">
            <w:pPr>
              <w:rPr>
                <w:b/>
              </w:rPr>
            </w:pPr>
            <w:r w:rsidRPr="00A224CE">
              <w:rPr>
                <w:b/>
              </w:rPr>
              <w:t>Other</w:t>
            </w:r>
          </w:p>
        </w:tc>
        <w:tc>
          <w:tcPr>
            <w:tcW w:w="966" w:type="pct"/>
          </w:tcPr>
          <w:p w:rsidR="00667400" w:rsidRPr="00A224CE" w:rsidRDefault="00667400" w:rsidP="00D264F5">
            <w:pPr>
              <w:rPr>
                <w:b/>
              </w:rPr>
            </w:pPr>
            <w:r w:rsidRPr="00A224CE">
              <w:rPr>
                <w:b/>
              </w:rPr>
              <w:t>System</w:t>
            </w:r>
          </w:p>
        </w:tc>
        <w:tc>
          <w:tcPr>
            <w:tcW w:w="965" w:type="pct"/>
          </w:tcPr>
          <w:p w:rsidR="00667400" w:rsidRPr="0044663B" w:rsidRDefault="00667400" w:rsidP="00D264F5">
            <w:pPr>
              <w:rPr>
                <w:b/>
              </w:rPr>
            </w:pPr>
            <w:r w:rsidRPr="0044663B">
              <w:rPr>
                <w:b/>
              </w:rPr>
              <w:t>Comments</w:t>
            </w:r>
          </w:p>
        </w:tc>
      </w:tr>
      <w:tr w:rsidR="00667400" w:rsidRPr="003F2B44" w:rsidTr="00D264F5">
        <w:tc>
          <w:tcPr>
            <w:tcW w:w="170" w:type="pct"/>
          </w:tcPr>
          <w:p w:rsidR="00667400" w:rsidRPr="003F2B44" w:rsidRDefault="00667400" w:rsidP="00D264F5">
            <w:r>
              <w:t>1</w:t>
            </w:r>
          </w:p>
        </w:tc>
        <w:tc>
          <w:tcPr>
            <w:tcW w:w="966" w:type="pct"/>
          </w:tcPr>
          <w:p w:rsidR="00667400" w:rsidRPr="003F2B44" w:rsidRDefault="00667400" w:rsidP="00D264F5">
            <w:r w:rsidRPr="003F2B44">
              <w:t>Logs into existing portal account.</w:t>
            </w:r>
          </w:p>
          <w:p w:rsidR="00667400" w:rsidRPr="003F2B44" w:rsidRDefault="00667400" w:rsidP="00D264F5">
            <w:r w:rsidRPr="003F2B44">
              <w:t xml:space="preserve">Looks up an existing </w:t>
            </w:r>
            <w:r>
              <w:t xml:space="preserve">Active </w:t>
            </w:r>
            <w:r w:rsidRPr="003F2B44">
              <w:t xml:space="preserve">license in the portal, then clicks on </w:t>
            </w:r>
            <w:r>
              <w:t>Premise Update Application</w:t>
            </w:r>
          </w:p>
        </w:tc>
        <w:tc>
          <w:tcPr>
            <w:tcW w:w="966" w:type="pct"/>
          </w:tcPr>
          <w:p w:rsidR="00667400" w:rsidRPr="003F2B44" w:rsidRDefault="00667400" w:rsidP="00D264F5"/>
        </w:tc>
        <w:tc>
          <w:tcPr>
            <w:tcW w:w="966" w:type="pct"/>
          </w:tcPr>
          <w:p w:rsidR="00667400" w:rsidRPr="003F2B44" w:rsidRDefault="00667400" w:rsidP="00D264F5">
            <w:pPr>
              <w:pStyle w:val="ListParagraph"/>
              <w:ind w:left="288"/>
            </w:pPr>
          </w:p>
        </w:tc>
        <w:tc>
          <w:tcPr>
            <w:tcW w:w="966" w:type="pct"/>
          </w:tcPr>
          <w:p w:rsidR="00667400" w:rsidRPr="003F2B44" w:rsidRDefault="00667400" w:rsidP="00D264F5">
            <w:r>
              <w:t>Displays Premise Update Application</w:t>
            </w:r>
          </w:p>
        </w:tc>
        <w:tc>
          <w:tcPr>
            <w:tcW w:w="965" w:type="pct"/>
          </w:tcPr>
          <w:p w:rsidR="00667400" w:rsidRPr="003F2B44" w:rsidRDefault="00667400" w:rsidP="00D264F5"/>
        </w:tc>
      </w:tr>
      <w:tr w:rsidR="00667400" w:rsidRPr="003F2B44" w:rsidTr="00D264F5">
        <w:tc>
          <w:tcPr>
            <w:tcW w:w="170" w:type="pct"/>
          </w:tcPr>
          <w:p w:rsidR="00667400" w:rsidRDefault="00A461C0" w:rsidP="00D264F5">
            <w:r>
              <w:t>2</w:t>
            </w:r>
          </w:p>
        </w:tc>
        <w:tc>
          <w:tcPr>
            <w:tcW w:w="966" w:type="pct"/>
          </w:tcPr>
          <w:p w:rsidR="00667400" w:rsidRDefault="00667400" w:rsidP="00D264F5">
            <w:r>
              <w:t>Completes Application</w:t>
            </w:r>
          </w:p>
          <w:p w:rsidR="00DC24B3" w:rsidRDefault="00DC24B3" w:rsidP="00D264F5">
            <w:r>
              <w:t>Describes changes</w:t>
            </w:r>
          </w:p>
          <w:p w:rsidR="00DC24B3" w:rsidRDefault="00DC24B3" w:rsidP="00D264F5">
            <w:r>
              <w:t>Permanent (Effective Date)</w:t>
            </w:r>
          </w:p>
          <w:p w:rsidR="00DC24B3" w:rsidRDefault="00DC24B3" w:rsidP="00D264F5">
            <w:r>
              <w:t>OR</w:t>
            </w:r>
          </w:p>
          <w:p w:rsidR="00DC24B3" w:rsidRDefault="00DC24B3" w:rsidP="00D264F5">
            <w:r>
              <w:t>Temporary (Effective &amp; End Dates</w:t>
            </w:r>
            <w:r w:rsidR="00236283">
              <w:t>/Times</w:t>
            </w:r>
            <w:r>
              <w:t>)</w:t>
            </w:r>
          </w:p>
          <w:p w:rsidR="00DC24B3" w:rsidRPr="003F2B44" w:rsidRDefault="00DC24B3" w:rsidP="00D264F5"/>
        </w:tc>
        <w:tc>
          <w:tcPr>
            <w:tcW w:w="966" w:type="pct"/>
          </w:tcPr>
          <w:p w:rsidR="00667400" w:rsidRPr="003F2B44" w:rsidRDefault="00667400" w:rsidP="00D264F5"/>
        </w:tc>
        <w:tc>
          <w:tcPr>
            <w:tcW w:w="966" w:type="pct"/>
          </w:tcPr>
          <w:p w:rsidR="00667400" w:rsidRPr="003F2B44" w:rsidRDefault="00667400" w:rsidP="00D264F5">
            <w:pPr>
              <w:pStyle w:val="ListParagraph"/>
              <w:ind w:left="288"/>
            </w:pPr>
          </w:p>
        </w:tc>
        <w:tc>
          <w:tcPr>
            <w:tcW w:w="966" w:type="pct"/>
          </w:tcPr>
          <w:p w:rsidR="008B3CCD" w:rsidRDefault="008B3CCD" w:rsidP="008B3CCD">
            <w:r>
              <w:t>Generates Application linked to License APP-YY-xxxx</w:t>
            </w:r>
            <w:r w:rsidR="00BC2E35">
              <w:t>x</w:t>
            </w:r>
          </w:p>
          <w:p w:rsidR="005D43F6" w:rsidRDefault="005D43F6" w:rsidP="008B3CCD">
            <w:r>
              <w:t>Application Status = Pending</w:t>
            </w:r>
          </w:p>
          <w:p w:rsidR="008B3CCD" w:rsidRDefault="008B3CCD" w:rsidP="00D264F5"/>
          <w:p w:rsidR="00667400" w:rsidRPr="003F2B44" w:rsidRDefault="00DC24B3" w:rsidP="00D264F5">
            <w:r>
              <w:t>Generates Submission (Floor Plan of Licensed Premise)</w:t>
            </w:r>
          </w:p>
        </w:tc>
        <w:tc>
          <w:tcPr>
            <w:tcW w:w="965" w:type="pct"/>
          </w:tcPr>
          <w:p w:rsidR="00667400" w:rsidRPr="003F2B44" w:rsidRDefault="00D264F5" w:rsidP="00D264F5">
            <w:r>
              <w:t>Are any other documents required to be uploaded by the Licensee?</w:t>
            </w:r>
          </w:p>
        </w:tc>
      </w:tr>
      <w:tr w:rsidR="00DC24B3" w:rsidRPr="003F2B44" w:rsidTr="00D264F5">
        <w:tc>
          <w:tcPr>
            <w:tcW w:w="170" w:type="pct"/>
          </w:tcPr>
          <w:p w:rsidR="00DC24B3" w:rsidRDefault="00A461C0" w:rsidP="00D264F5">
            <w:r>
              <w:t>3</w:t>
            </w:r>
          </w:p>
        </w:tc>
        <w:tc>
          <w:tcPr>
            <w:tcW w:w="966" w:type="pct"/>
          </w:tcPr>
          <w:p w:rsidR="00DC24B3" w:rsidRDefault="00DC24B3" w:rsidP="00D264F5">
            <w:r>
              <w:t>Uploads Document</w:t>
            </w:r>
          </w:p>
        </w:tc>
        <w:tc>
          <w:tcPr>
            <w:tcW w:w="966" w:type="pct"/>
          </w:tcPr>
          <w:p w:rsidR="00DC24B3" w:rsidRPr="003F2B44" w:rsidRDefault="00DC24B3" w:rsidP="00D264F5"/>
        </w:tc>
        <w:tc>
          <w:tcPr>
            <w:tcW w:w="966" w:type="pct"/>
          </w:tcPr>
          <w:p w:rsidR="00DC24B3" w:rsidRPr="003F2B44" w:rsidRDefault="00DC24B3" w:rsidP="00D264F5">
            <w:pPr>
              <w:pStyle w:val="ListParagraph"/>
              <w:ind w:left="288"/>
            </w:pPr>
          </w:p>
        </w:tc>
        <w:tc>
          <w:tcPr>
            <w:tcW w:w="966" w:type="pct"/>
          </w:tcPr>
          <w:p w:rsidR="00DC24B3" w:rsidRDefault="00DC24B3" w:rsidP="00D264F5">
            <w:r>
              <w:t>Saves Document</w:t>
            </w:r>
          </w:p>
        </w:tc>
        <w:tc>
          <w:tcPr>
            <w:tcW w:w="965" w:type="pct"/>
          </w:tcPr>
          <w:p w:rsidR="00DC24B3" w:rsidRPr="003F2B44" w:rsidRDefault="00DC24B3" w:rsidP="00D264F5"/>
        </w:tc>
      </w:tr>
      <w:tr w:rsidR="00DC24B3" w:rsidRPr="003F2B44" w:rsidTr="00D264F5">
        <w:tc>
          <w:tcPr>
            <w:tcW w:w="170" w:type="pct"/>
          </w:tcPr>
          <w:p w:rsidR="00DC24B3" w:rsidRDefault="00A461C0" w:rsidP="00D264F5">
            <w:r>
              <w:t>4</w:t>
            </w:r>
          </w:p>
        </w:tc>
        <w:tc>
          <w:tcPr>
            <w:tcW w:w="966" w:type="pct"/>
          </w:tcPr>
          <w:p w:rsidR="00DC24B3" w:rsidRDefault="008B3CCD" w:rsidP="00D264F5">
            <w:r>
              <w:t>Attests</w:t>
            </w:r>
          </w:p>
        </w:tc>
        <w:tc>
          <w:tcPr>
            <w:tcW w:w="966" w:type="pct"/>
          </w:tcPr>
          <w:p w:rsidR="00DC24B3" w:rsidRPr="003F2B44" w:rsidRDefault="00DC24B3" w:rsidP="00D264F5"/>
        </w:tc>
        <w:tc>
          <w:tcPr>
            <w:tcW w:w="966" w:type="pct"/>
          </w:tcPr>
          <w:p w:rsidR="00DC24B3" w:rsidRPr="003F2B44" w:rsidRDefault="00DC24B3" w:rsidP="00D264F5">
            <w:pPr>
              <w:pStyle w:val="ListParagraph"/>
              <w:ind w:left="288"/>
            </w:pPr>
          </w:p>
        </w:tc>
        <w:tc>
          <w:tcPr>
            <w:tcW w:w="966" w:type="pct"/>
          </w:tcPr>
          <w:p w:rsidR="00DC24B3" w:rsidRDefault="008B3CCD" w:rsidP="00D264F5">
            <w:r>
              <w:t xml:space="preserve">Generates </w:t>
            </w:r>
            <w:r w:rsidR="003B62CB">
              <w:t xml:space="preserve">Local Authority </w:t>
            </w:r>
            <w:r>
              <w:t>Review</w:t>
            </w:r>
            <w:r w:rsidR="003B62CB">
              <w:t xml:space="preserve"> (unless the State is the LA)</w:t>
            </w:r>
          </w:p>
          <w:p w:rsidR="003B62CB" w:rsidRDefault="008B3CCD" w:rsidP="00D264F5">
            <w:r>
              <w:t xml:space="preserve">Assigned to the </w:t>
            </w:r>
            <w:r w:rsidR="003B62CB">
              <w:t>LA</w:t>
            </w:r>
          </w:p>
          <w:p w:rsidR="003B62CB" w:rsidRDefault="003B62CB" w:rsidP="00D264F5">
            <w:r>
              <w:t>Generates email notification to the LA</w:t>
            </w:r>
          </w:p>
        </w:tc>
        <w:tc>
          <w:tcPr>
            <w:tcW w:w="965" w:type="pct"/>
          </w:tcPr>
          <w:p w:rsidR="00DC24B3" w:rsidRPr="003F2B44" w:rsidRDefault="002240AC" w:rsidP="00D264F5">
            <w:r>
              <w:t>ABD to provide wording about what the Licensee needs to include.</w:t>
            </w:r>
          </w:p>
        </w:tc>
      </w:tr>
      <w:tr w:rsidR="003B62CB" w:rsidRPr="003F2B44" w:rsidTr="00D264F5">
        <w:tc>
          <w:tcPr>
            <w:tcW w:w="170" w:type="pct"/>
          </w:tcPr>
          <w:p w:rsidR="003B62CB" w:rsidRDefault="00A461C0" w:rsidP="008B3CCD">
            <w:r>
              <w:t>5</w:t>
            </w:r>
          </w:p>
        </w:tc>
        <w:tc>
          <w:tcPr>
            <w:tcW w:w="966" w:type="pct"/>
          </w:tcPr>
          <w:p w:rsidR="003B62CB" w:rsidRPr="004F2413" w:rsidRDefault="005D0A0E" w:rsidP="008B3CCD">
            <w:r w:rsidRPr="004F2413">
              <w:t>Local Authority/ABD Reviews</w:t>
            </w:r>
          </w:p>
        </w:tc>
        <w:tc>
          <w:tcPr>
            <w:tcW w:w="966" w:type="pct"/>
          </w:tcPr>
          <w:p w:rsidR="003B62CB" w:rsidRDefault="003B62CB" w:rsidP="008B3CCD"/>
        </w:tc>
        <w:tc>
          <w:tcPr>
            <w:tcW w:w="966" w:type="pct"/>
          </w:tcPr>
          <w:p w:rsidR="003B62CB" w:rsidRPr="003F2B44" w:rsidRDefault="003B62CB" w:rsidP="008B3CCD">
            <w:pPr>
              <w:pStyle w:val="ListParagraph"/>
              <w:ind w:left="288"/>
            </w:pPr>
          </w:p>
        </w:tc>
        <w:tc>
          <w:tcPr>
            <w:tcW w:w="966" w:type="pct"/>
          </w:tcPr>
          <w:p w:rsidR="003B62CB" w:rsidRDefault="003B62CB" w:rsidP="008B3CCD"/>
        </w:tc>
        <w:tc>
          <w:tcPr>
            <w:tcW w:w="965" w:type="pct"/>
          </w:tcPr>
          <w:p w:rsidR="00236283" w:rsidRDefault="00236283" w:rsidP="008B3CCD">
            <w:r>
              <w:t>LA is going to Approve change</w:t>
            </w:r>
          </w:p>
          <w:p w:rsidR="004F2413" w:rsidRDefault="004F2413" w:rsidP="008B3CCD"/>
          <w:p w:rsidR="00236283" w:rsidRDefault="004F2413" w:rsidP="008B3CCD">
            <w:r>
              <w:t xml:space="preserve">Once approved by LA, system will </w:t>
            </w:r>
            <w:r w:rsidR="00236283">
              <w:t>generate an ABD</w:t>
            </w:r>
            <w:r>
              <w:t xml:space="preserve"> Level 1</w:t>
            </w:r>
            <w:r w:rsidR="00236283">
              <w:t xml:space="preserve"> Review. </w:t>
            </w:r>
          </w:p>
          <w:p w:rsidR="00236283" w:rsidRDefault="00236283" w:rsidP="008B3CCD"/>
          <w:p w:rsidR="00AA74E1" w:rsidRPr="002178DF" w:rsidRDefault="00236283" w:rsidP="008B3CCD">
            <w:pPr>
              <w:rPr>
                <w:color w:val="FF0000"/>
              </w:rPr>
            </w:pPr>
            <w:r>
              <w:t>No new license document needs to be generated.</w:t>
            </w:r>
            <w:r w:rsidR="002178DF">
              <w:rPr>
                <w:color w:val="FF0000"/>
              </w:rPr>
              <w:t xml:space="preserve"> (Possibly generate an email to licensee to confirm Premise </w:t>
            </w:r>
            <w:r w:rsidR="002178DF">
              <w:rPr>
                <w:color w:val="FF0000"/>
              </w:rPr>
              <w:lastRenderedPageBreak/>
              <w:t>Update)</w:t>
            </w:r>
          </w:p>
        </w:tc>
      </w:tr>
    </w:tbl>
    <w:p w:rsidR="00667400" w:rsidRDefault="00667400" w:rsidP="00B13D71">
      <w:pPr>
        <w:pStyle w:val="Heading2"/>
      </w:pPr>
    </w:p>
    <w:p w:rsidR="00715773" w:rsidRDefault="00715773" w:rsidP="00B13D71">
      <w:pPr>
        <w:pStyle w:val="Heading2"/>
        <w:numPr>
          <w:ilvl w:val="0"/>
          <w:numId w:val="18"/>
        </w:numPr>
      </w:pPr>
      <w:bookmarkStart w:id="37" w:name="_Toc464209381"/>
      <w:r>
        <w:t xml:space="preserve">Transfer of </w:t>
      </w:r>
      <w:r w:rsidR="00FC2A88">
        <w:t>License/Permit</w:t>
      </w:r>
      <w:bookmarkEnd w:id="37"/>
    </w:p>
    <w:p w:rsidR="00A461C0" w:rsidRPr="00A461C0" w:rsidRDefault="00A461C0" w:rsidP="00A461C0">
      <w:r>
        <w:t xml:space="preserve">This is used when a Licensee is moving their license permanently or temporarily.  The move must be within the same Local Authority jurisdiction. </w:t>
      </w:r>
    </w:p>
    <w:tbl>
      <w:tblPr>
        <w:tblStyle w:val="TableGrid"/>
        <w:tblW w:w="5046" w:type="pct"/>
        <w:tblLook w:val="04A0" w:firstRow="1" w:lastRow="0" w:firstColumn="1" w:lastColumn="0" w:noHBand="0" w:noVBand="1"/>
      </w:tblPr>
      <w:tblGrid>
        <w:gridCol w:w="651"/>
        <w:gridCol w:w="3693"/>
        <w:gridCol w:w="3693"/>
        <w:gridCol w:w="3693"/>
        <w:gridCol w:w="3692"/>
        <w:gridCol w:w="3688"/>
      </w:tblGrid>
      <w:tr w:rsidR="00715773" w:rsidRPr="0044663B" w:rsidTr="00C57EED">
        <w:tc>
          <w:tcPr>
            <w:tcW w:w="170" w:type="pct"/>
          </w:tcPr>
          <w:p w:rsidR="00715773" w:rsidRPr="0044663B" w:rsidRDefault="00715773" w:rsidP="00C57EED">
            <w:pPr>
              <w:ind w:left="-90" w:right="-105"/>
              <w:rPr>
                <w:b/>
              </w:rPr>
            </w:pPr>
          </w:p>
        </w:tc>
        <w:tc>
          <w:tcPr>
            <w:tcW w:w="966" w:type="pct"/>
          </w:tcPr>
          <w:p w:rsidR="00715773" w:rsidRPr="0044663B" w:rsidRDefault="00715773" w:rsidP="00C57EED">
            <w:pPr>
              <w:rPr>
                <w:b/>
              </w:rPr>
            </w:pPr>
            <w:r w:rsidRPr="0044663B">
              <w:rPr>
                <w:b/>
              </w:rPr>
              <w:t>Applicant</w:t>
            </w:r>
          </w:p>
        </w:tc>
        <w:tc>
          <w:tcPr>
            <w:tcW w:w="966" w:type="pct"/>
          </w:tcPr>
          <w:p w:rsidR="00715773" w:rsidRPr="0044663B" w:rsidRDefault="00715773" w:rsidP="00C57EED">
            <w:pPr>
              <w:rPr>
                <w:b/>
              </w:rPr>
            </w:pPr>
            <w:r w:rsidRPr="0044663B">
              <w:rPr>
                <w:b/>
              </w:rPr>
              <w:t>Staff</w:t>
            </w:r>
          </w:p>
        </w:tc>
        <w:tc>
          <w:tcPr>
            <w:tcW w:w="966" w:type="pct"/>
          </w:tcPr>
          <w:p w:rsidR="00715773" w:rsidRPr="00A224CE" w:rsidRDefault="00715773" w:rsidP="00C57EED">
            <w:pPr>
              <w:rPr>
                <w:b/>
              </w:rPr>
            </w:pPr>
            <w:r w:rsidRPr="00A224CE">
              <w:rPr>
                <w:b/>
              </w:rPr>
              <w:t>Other</w:t>
            </w:r>
          </w:p>
        </w:tc>
        <w:tc>
          <w:tcPr>
            <w:tcW w:w="966" w:type="pct"/>
          </w:tcPr>
          <w:p w:rsidR="00715773" w:rsidRPr="00A224CE" w:rsidRDefault="00715773" w:rsidP="00C57EED">
            <w:pPr>
              <w:rPr>
                <w:b/>
              </w:rPr>
            </w:pPr>
            <w:r w:rsidRPr="00A224CE">
              <w:rPr>
                <w:b/>
              </w:rPr>
              <w:t>System</w:t>
            </w:r>
          </w:p>
        </w:tc>
        <w:tc>
          <w:tcPr>
            <w:tcW w:w="965" w:type="pct"/>
          </w:tcPr>
          <w:p w:rsidR="00715773" w:rsidRPr="0044663B" w:rsidRDefault="00715773" w:rsidP="00C57EED">
            <w:pPr>
              <w:rPr>
                <w:b/>
              </w:rPr>
            </w:pPr>
            <w:r w:rsidRPr="0044663B">
              <w:rPr>
                <w:b/>
              </w:rPr>
              <w:t>Comments</w:t>
            </w:r>
          </w:p>
        </w:tc>
      </w:tr>
      <w:tr w:rsidR="00715773" w:rsidRPr="003F2B44" w:rsidTr="00C57EED">
        <w:tc>
          <w:tcPr>
            <w:tcW w:w="170" w:type="pct"/>
          </w:tcPr>
          <w:p w:rsidR="00715773" w:rsidRPr="003F2B44" w:rsidRDefault="00715773" w:rsidP="00C57EED">
            <w:r>
              <w:t>1</w:t>
            </w:r>
          </w:p>
        </w:tc>
        <w:tc>
          <w:tcPr>
            <w:tcW w:w="966" w:type="pct"/>
          </w:tcPr>
          <w:p w:rsidR="00715773" w:rsidRPr="003F2B44" w:rsidRDefault="00715773" w:rsidP="00C57EED">
            <w:r w:rsidRPr="003F2B44">
              <w:t>Logs into existing portal account.</w:t>
            </w:r>
          </w:p>
          <w:p w:rsidR="00715773" w:rsidRPr="003F2B44" w:rsidRDefault="00715773" w:rsidP="00C57EED">
            <w:r w:rsidRPr="003F2B44">
              <w:t xml:space="preserve">Looks up an existing </w:t>
            </w:r>
            <w:r>
              <w:t xml:space="preserve">Active </w:t>
            </w:r>
            <w:r w:rsidRPr="003F2B44">
              <w:t xml:space="preserve">license in the portal, then clicks on </w:t>
            </w:r>
            <w:r w:rsidR="00F77086">
              <w:t xml:space="preserve">Transfer </w:t>
            </w:r>
            <w:r w:rsidR="00FC2A88">
              <w:t>Lic</w:t>
            </w:r>
            <w:r w:rsidR="00AB3909">
              <w:t>e</w:t>
            </w:r>
            <w:r w:rsidR="00FC2A88">
              <w:t>nse/Permit</w:t>
            </w:r>
            <w:r>
              <w:t xml:space="preserve"> Application</w:t>
            </w:r>
          </w:p>
        </w:tc>
        <w:tc>
          <w:tcPr>
            <w:tcW w:w="966" w:type="pct"/>
          </w:tcPr>
          <w:p w:rsidR="00715773" w:rsidRPr="003F2B44" w:rsidRDefault="00715773" w:rsidP="00C57EED"/>
        </w:tc>
        <w:tc>
          <w:tcPr>
            <w:tcW w:w="966" w:type="pct"/>
          </w:tcPr>
          <w:p w:rsidR="00715773" w:rsidRPr="003F2B44" w:rsidRDefault="00715773" w:rsidP="00C57EED">
            <w:pPr>
              <w:pStyle w:val="ListParagraph"/>
              <w:ind w:left="288"/>
            </w:pPr>
          </w:p>
        </w:tc>
        <w:tc>
          <w:tcPr>
            <w:tcW w:w="966" w:type="pct"/>
          </w:tcPr>
          <w:p w:rsidR="00715773" w:rsidRDefault="00715773" w:rsidP="00C57EED">
            <w:r>
              <w:t xml:space="preserve">Displays </w:t>
            </w:r>
            <w:r w:rsidR="00F77086">
              <w:t xml:space="preserve">Transfer </w:t>
            </w:r>
            <w:r>
              <w:t>Premise Application</w:t>
            </w:r>
          </w:p>
          <w:p w:rsidR="00241F94" w:rsidRDefault="00241F94" w:rsidP="00C57EED">
            <w:r>
              <w:t>Generates Application</w:t>
            </w:r>
          </w:p>
          <w:p w:rsidR="00241F94" w:rsidRDefault="00241F94" w:rsidP="00C57EED">
            <w:r>
              <w:t>Application Status = Pending</w:t>
            </w:r>
          </w:p>
          <w:p w:rsidR="00E224AE" w:rsidRDefault="00E224AE" w:rsidP="00C57EED"/>
          <w:p w:rsidR="005D43F6" w:rsidRPr="003F2B44" w:rsidRDefault="005D43F6" w:rsidP="00E224AE"/>
        </w:tc>
        <w:tc>
          <w:tcPr>
            <w:tcW w:w="965" w:type="pct"/>
          </w:tcPr>
          <w:p w:rsidR="00715773" w:rsidRPr="003F2B44" w:rsidRDefault="00E224AE" w:rsidP="00C57EED">
            <w:r>
              <w:t>Submissions based on Questions</w:t>
            </w:r>
          </w:p>
        </w:tc>
      </w:tr>
      <w:tr w:rsidR="00F77086" w:rsidRPr="003F2B44" w:rsidTr="00C57EED">
        <w:tc>
          <w:tcPr>
            <w:tcW w:w="170" w:type="pct"/>
          </w:tcPr>
          <w:p w:rsidR="00F77086" w:rsidRDefault="005D43F6" w:rsidP="00C57EED">
            <w:r>
              <w:t>2</w:t>
            </w:r>
          </w:p>
        </w:tc>
        <w:tc>
          <w:tcPr>
            <w:tcW w:w="966" w:type="pct"/>
          </w:tcPr>
          <w:p w:rsidR="00F77086" w:rsidRPr="003F2B44" w:rsidRDefault="00F77086" w:rsidP="00C57EED">
            <w:r>
              <w:t>Enters New Premise Address</w:t>
            </w:r>
          </w:p>
        </w:tc>
        <w:tc>
          <w:tcPr>
            <w:tcW w:w="966" w:type="pct"/>
          </w:tcPr>
          <w:p w:rsidR="00F77086" w:rsidRPr="003F2B44" w:rsidRDefault="00F77086" w:rsidP="00C57EED"/>
        </w:tc>
        <w:tc>
          <w:tcPr>
            <w:tcW w:w="966" w:type="pct"/>
          </w:tcPr>
          <w:p w:rsidR="00F77086" w:rsidRPr="003F2B44" w:rsidRDefault="00F77086" w:rsidP="00C57EED">
            <w:pPr>
              <w:pStyle w:val="ListParagraph"/>
              <w:ind w:left="288"/>
            </w:pPr>
          </w:p>
        </w:tc>
        <w:tc>
          <w:tcPr>
            <w:tcW w:w="966" w:type="pct"/>
          </w:tcPr>
          <w:p w:rsidR="00F77086" w:rsidRDefault="00F77086" w:rsidP="00C57EED">
            <w:r>
              <w:t xml:space="preserve">Licenses can’t change their City or </w:t>
            </w:r>
            <w:r w:rsidR="002178DF">
              <w:rPr>
                <w:color w:val="FF0000"/>
              </w:rPr>
              <w:t>County (A county can also be a LA)</w:t>
            </w:r>
            <w:r>
              <w:t>State because they must stay within the same Local Authority</w:t>
            </w:r>
          </w:p>
        </w:tc>
        <w:tc>
          <w:tcPr>
            <w:tcW w:w="965" w:type="pct"/>
          </w:tcPr>
          <w:p w:rsidR="00F77086" w:rsidRPr="003F2B44" w:rsidRDefault="00F77086" w:rsidP="00C57EED"/>
        </w:tc>
      </w:tr>
      <w:tr w:rsidR="00F77086" w:rsidRPr="003F2B44" w:rsidTr="00C57EED">
        <w:tc>
          <w:tcPr>
            <w:tcW w:w="170" w:type="pct"/>
          </w:tcPr>
          <w:p w:rsidR="00F77086" w:rsidRDefault="005D43F6" w:rsidP="00C57EED">
            <w:r>
              <w:t>3</w:t>
            </w:r>
          </w:p>
        </w:tc>
        <w:tc>
          <w:tcPr>
            <w:tcW w:w="966" w:type="pct"/>
          </w:tcPr>
          <w:p w:rsidR="00F77086" w:rsidRDefault="00F77086" w:rsidP="00C57EED">
            <w:r>
              <w:t>Selects Permanent or Temporary Transfer</w:t>
            </w:r>
          </w:p>
          <w:p w:rsidR="00F77086" w:rsidRDefault="00F77086" w:rsidP="00C57EED">
            <w:r>
              <w:t>Permanent: Start Date</w:t>
            </w:r>
          </w:p>
          <w:p w:rsidR="00F77086" w:rsidRDefault="00F77086" w:rsidP="00C57EED">
            <w:r>
              <w:t>Temporary: Start &amp; End Dates</w:t>
            </w:r>
            <w:r w:rsidR="00155D29">
              <w:t>/Time (24 hrs thru 7 days)</w:t>
            </w:r>
          </w:p>
        </w:tc>
        <w:tc>
          <w:tcPr>
            <w:tcW w:w="966" w:type="pct"/>
          </w:tcPr>
          <w:p w:rsidR="00F77086" w:rsidRPr="003F2B44" w:rsidRDefault="00F77086" w:rsidP="00C57EED"/>
        </w:tc>
        <w:tc>
          <w:tcPr>
            <w:tcW w:w="966" w:type="pct"/>
          </w:tcPr>
          <w:p w:rsidR="00F77086" w:rsidRPr="003F2B44" w:rsidRDefault="00F77086" w:rsidP="00C57EED">
            <w:pPr>
              <w:pStyle w:val="ListParagraph"/>
              <w:ind w:left="288"/>
            </w:pPr>
          </w:p>
        </w:tc>
        <w:tc>
          <w:tcPr>
            <w:tcW w:w="966" w:type="pct"/>
          </w:tcPr>
          <w:p w:rsidR="00E224AE" w:rsidRDefault="00E224AE" w:rsidP="00E224AE">
            <w:r>
              <w:t xml:space="preserve">Generate Submissions </w:t>
            </w:r>
            <w:r w:rsidR="00FC2A88">
              <w:t>–</w:t>
            </w:r>
            <w:r>
              <w:t xml:space="preserve"> Sketch</w:t>
            </w:r>
            <w:r w:rsidR="00FC2A88">
              <w:t xml:space="preserve">, Proof of Control, </w:t>
            </w:r>
          </w:p>
          <w:p w:rsidR="00F77086" w:rsidRDefault="00F77086" w:rsidP="00C57EED"/>
        </w:tc>
        <w:tc>
          <w:tcPr>
            <w:tcW w:w="965" w:type="pct"/>
          </w:tcPr>
          <w:p w:rsidR="00F77086" w:rsidRPr="003F2B44" w:rsidRDefault="00E224AE" w:rsidP="00C57EED">
            <w:r>
              <w:t>Submissions based on Questions for changes.</w:t>
            </w:r>
          </w:p>
        </w:tc>
      </w:tr>
      <w:tr w:rsidR="00F77086" w:rsidRPr="003F2B44" w:rsidTr="00C57EED">
        <w:tc>
          <w:tcPr>
            <w:tcW w:w="170" w:type="pct"/>
          </w:tcPr>
          <w:p w:rsidR="00F77086" w:rsidRDefault="005D43F6" w:rsidP="00C57EED">
            <w:r>
              <w:t>4</w:t>
            </w:r>
          </w:p>
        </w:tc>
        <w:tc>
          <w:tcPr>
            <w:tcW w:w="966" w:type="pct"/>
          </w:tcPr>
          <w:p w:rsidR="00F77086" w:rsidRDefault="000A3D7A" w:rsidP="00C57EED">
            <w:r>
              <w:t>Completes Application</w:t>
            </w:r>
            <w:r w:rsidR="005D43F6">
              <w:t xml:space="preserve"> questions</w:t>
            </w:r>
            <w:r w:rsidR="00241F94">
              <w:t xml:space="preserve"> (e.g. premise questions)</w:t>
            </w:r>
          </w:p>
          <w:p w:rsidR="00FC2A88" w:rsidRDefault="00FC2A88" w:rsidP="00C57EED">
            <w:r>
              <w:t>Outdoor Service Area?</w:t>
            </w:r>
          </w:p>
        </w:tc>
        <w:tc>
          <w:tcPr>
            <w:tcW w:w="966" w:type="pct"/>
          </w:tcPr>
          <w:p w:rsidR="00F77086" w:rsidRPr="003F2B44" w:rsidRDefault="00F77086" w:rsidP="00C57EED"/>
        </w:tc>
        <w:tc>
          <w:tcPr>
            <w:tcW w:w="966" w:type="pct"/>
          </w:tcPr>
          <w:p w:rsidR="00F77086" w:rsidRPr="003F2B44" w:rsidRDefault="00F77086" w:rsidP="00C57EED">
            <w:pPr>
              <w:pStyle w:val="ListParagraph"/>
              <w:ind w:left="288"/>
            </w:pPr>
          </w:p>
        </w:tc>
        <w:tc>
          <w:tcPr>
            <w:tcW w:w="966" w:type="pct"/>
          </w:tcPr>
          <w:p w:rsidR="00F77086" w:rsidRDefault="00F77086" w:rsidP="00C57EED"/>
        </w:tc>
        <w:tc>
          <w:tcPr>
            <w:tcW w:w="965" w:type="pct"/>
          </w:tcPr>
          <w:p w:rsidR="00F77086" w:rsidRPr="003F2B44" w:rsidRDefault="00F77086" w:rsidP="00C57EED"/>
        </w:tc>
      </w:tr>
      <w:tr w:rsidR="00241F94" w:rsidRPr="003F2B44" w:rsidTr="00C57EED">
        <w:tc>
          <w:tcPr>
            <w:tcW w:w="170" w:type="pct"/>
          </w:tcPr>
          <w:p w:rsidR="00241F94" w:rsidRDefault="005D43F6" w:rsidP="00C57EED">
            <w:r>
              <w:t>5</w:t>
            </w:r>
          </w:p>
        </w:tc>
        <w:tc>
          <w:tcPr>
            <w:tcW w:w="966" w:type="pct"/>
          </w:tcPr>
          <w:p w:rsidR="00241F94" w:rsidRDefault="00241F94" w:rsidP="00C57EED">
            <w:r>
              <w:t>Attests</w:t>
            </w:r>
          </w:p>
        </w:tc>
        <w:tc>
          <w:tcPr>
            <w:tcW w:w="966" w:type="pct"/>
          </w:tcPr>
          <w:p w:rsidR="00241F94" w:rsidRPr="003F2B44" w:rsidRDefault="00241F94" w:rsidP="00C57EED"/>
        </w:tc>
        <w:tc>
          <w:tcPr>
            <w:tcW w:w="966" w:type="pct"/>
          </w:tcPr>
          <w:p w:rsidR="00241F94" w:rsidRPr="003F2B44" w:rsidRDefault="00241F94" w:rsidP="00C57EED">
            <w:pPr>
              <w:pStyle w:val="ListParagraph"/>
              <w:ind w:left="288"/>
            </w:pPr>
          </w:p>
        </w:tc>
        <w:tc>
          <w:tcPr>
            <w:tcW w:w="966" w:type="pct"/>
          </w:tcPr>
          <w:p w:rsidR="00241F94" w:rsidRDefault="00241F94" w:rsidP="00241F94">
            <w:r>
              <w:t xml:space="preserve">Based on Answer to Application Questions, system may generate </w:t>
            </w:r>
            <w:r w:rsidRPr="00AD7C5A">
              <w:t xml:space="preserve">Compliance Review after Dram and LA Review. </w:t>
            </w:r>
            <w:r>
              <w:t xml:space="preserve">(e.g. # bathrooms) </w:t>
            </w:r>
          </w:p>
          <w:p w:rsidR="00241F94" w:rsidRDefault="00241F94" w:rsidP="00241F94"/>
          <w:p w:rsidR="00241F94" w:rsidRDefault="00241F94" w:rsidP="00241F94">
            <w:r>
              <w:t>Generates Dram Shop Review</w:t>
            </w:r>
          </w:p>
          <w:p w:rsidR="00241F94" w:rsidRDefault="00241F94" w:rsidP="00241F94">
            <w:r>
              <w:t>Application Status = Dram Review</w:t>
            </w:r>
          </w:p>
          <w:p w:rsidR="00241F94" w:rsidRDefault="00241F94" w:rsidP="00241F94">
            <w:r>
              <w:t>Generates email to Dram selected</w:t>
            </w:r>
          </w:p>
          <w:p w:rsidR="00241F94" w:rsidRDefault="00241F94" w:rsidP="00241F94">
            <w:r>
              <w:t>Review linked to Dram selected</w:t>
            </w:r>
          </w:p>
          <w:p w:rsidR="002178DF" w:rsidRPr="002178DF" w:rsidRDefault="002178DF" w:rsidP="00241F94">
            <w:pPr>
              <w:rPr>
                <w:color w:val="FF0000"/>
              </w:rPr>
            </w:pPr>
            <w:r>
              <w:rPr>
                <w:color w:val="FF0000"/>
              </w:rPr>
              <w:t xml:space="preserve">(After Dram Review, it should go to LA, </w:t>
            </w:r>
            <w:r>
              <w:rPr>
                <w:color w:val="FF0000"/>
              </w:rPr>
              <w:lastRenderedPageBreak/>
              <w:t>then ABD Level 1 Review)</w:t>
            </w:r>
          </w:p>
          <w:p w:rsidR="00241F94" w:rsidRDefault="00241F94" w:rsidP="00C57EED"/>
        </w:tc>
        <w:tc>
          <w:tcPr>
            <w:tcW w:w="965" w:type="pct"/>
          </w:tcPr>
          <w:p w:rsidR="00241F94" w:rsidRDefault="001A3B86" w:rsidP="00C57EED">
            <w:r>
              <w:lastRenderedPageBreak/>
              <w:t xml:space="preserve">Follows the License Application Review Process </w:t>
            </w:r>
          </w:p>
          <w:p w:rsidR="001A3B86" w:rsidRDefault="001A3B86" w:rsidP="00C57EED"/>
          <w:p w:rsidR="001A3B86" w:rsidRDefault="00ED3B1C" w:rsidP="00C57EED">
            <w:r>
              <w:t>This will follow the same process as a License Application.</w:t>
            </w:r>
          </w:p>
          <w:p w:rsidR="00ED3B1C" w:rsidRDefault="00ED3B1C" w:rsidP="00C57EED"/>
          <w:p w:rsidR="005D43F6" w:rsidRPr="003F2B44" w:rsidRDefault="00ED3B1C" w:rsidP="00ED3B1C">
            <w:r>
              <w:t>Once Approved, a new License Certificate for Permanent and Temporary Licenses will need to be generated.</w:t>
            </w:r>
          </w:p>
        </w:tc>
      </w:tr>
    </w:tbl>
    <w:p w:rsidR="00715773" w:rsidRDefault="00715773" w:rsidP="00B13D71">
      <w:pPr>
        <w:pStyle w:val="Heading2"/>
      </w:pPr>
    </w:p>
    <w:p w:rsidR="00FB135F" w:rsidRDefault="00FB135F" w:rsidP="00B13D71">
      <w:pPr>
        <w:pStyle w:val="Heading2"/>
        <w:numPr>
          <w:ilvl w:val="0"/>
          <w:numId w:val="18"/>
        </w:numPr>
      </w:pPr>
      <w:bookmarkStart w:id="38" w:name="_Toc464209382"/>
      <w:r>
        <w:t>Ownership</w:t>
      </w:r>
      <w:r w:rsidR="00DF3F49">
        <w:t>/Officers</w:t>
      </w:r>
      <w:r>
        <w:t xml:space="preserve"> Update</w:t>
      </w:r>
      <w:bookmarkEnd w:id="38"/>
    </w:p>
    <w:tbl>
      <w:tblPr>
        <w:tblStyle w:val="TableGrid"/>
        <w:tblW w:w="5046" w:type="pct"/>
        <w:tblLook w:val="04A0" w:firstRow="1" w:lastRow="0" w:firstColumn="1" w:lastColumn="0" w:noHBand="0" w:noVBand="1"/>
      </w:tblPr>
      <w:tblGrid>
        <w:gridCol w:w="651"/>
        <w:gridCol w:w="3693"/>
        <w:gridCol w:w="3693"/>
        <w:gridCol w:w="3693"/>
        <w:gridCol w:w="3692"/>
        <w:gridCol w:w="3688"/>
      </w:tblGrid>
      <w:tr w:rsidR="00FB135F" w:rsidRPr="0044663B" w:rsidTr="00C57EED">
        <w:tc>
          <w:tcPr>
            <w:tcW w:w="170" w:type="pct"/>
          </w:tcPr>
          <w:p w:rsidR="00FB135F" w:rsidRPr="0044663B" w:rsidRDefault="00FB135F" w:rsidP="00C57EED">
            <w:pPr>
              <w:ind w:left="-90" w:right="-105"/>
              <w:rPr>
                <w:b/>
              </w:rPr>
            </w:pPr>
          </w:p>
        </w:tc>
        <w:tc>
          <w:tcPr>
            <w:tcW w:w="966" w:type="pct"/>
          </w:tcPr>
          <w:p w:rsidR="00FB135F" w:rsidRPr="0044663B" w:rsidRDefault="00FB135F" w:rsidP="00C57EED">
            <w:pPr>
              <w:rPr>
                <w:b/>
              </w:rPr>
            </w:pPr>
            <w:r w:rsidRPr="0044663B">
              <w:rPr>
                <w:b/>
              </w:rPr>
              <w:t>Applicant</w:t>
            </w:r>
          </w:p>
        </w:tc>
        <w:tc>
          <w:tcPr>
            <w:tcW w:w="966" w:type="pct"/>
          </w:tcPr>
          <w:p w:rsidR="00FB135F" w:rsidRPr="0044663B" w:rsidRDefault="00FB135F" w:rsidP="00C57EED">
            <w:pPr>
              <w:rPr>
                <w:b/>
              </w:rPr>
            </w:pPr>
            <w:r w:rsidRPr="0044663B">
              <w:rPr>
                <w:b/>
              </w:rPr>
              <w:t>Staff</w:t>
            </w:r>
          </w:p>
        </w:tc>
        <w:tc>
          <w:tcPr>
            <w:tcW w:w="966" w:type="pct"/>
          </w:tcPr>
          <w:p w:rsidR="00FB135F" w:rsidRPr="00A224CE" w:rsidRDefault="00FB135F" w:rsidP="00C57EED">
            <w:pPr>
              <w:rPr>
                <w:b/>
              </w:rPr>
            </w:pPr>
            <w:r w:rsidRPr="00A224CE">
              <w:rPr>
                <w:b/>
              </w:rPr>
              <w:t>Other</w:t>
            </w:r>
          </w:p>
        </w:tc>
        <w:tc>
          <w:tcPr>
            <w:tcW w:w="966" w:type="pct"/>
          </w:tcPr>
          <w:p w:rsidR="00FB135F" w:rsidRPr="00A224CE" w:rsidRDefault="00FB135F" w:rsidP="00C57EED">
            <w:pPr>
              <w:rPr>
                <w:b/>
              </w:rPr>
            </w:pPr>
            <w:r w:rsidRPr="00A224CE">
              <w:rPr>
                <w:b/>
              </w:rPr>
              <w:t>System</w:t>
            </w:r>
          </w:p>
        </w:tc>
        <w:tc>
          <w:tcPr>
            <w:tcW w:w="965" w:type="pct"/>
          </w:tcPr>
          <w:p w:rsidR="00FB135F" w:rsidRPr="0044663B" w:rsidRDefault="00FB135F" w:rsidP="00C57EED">
            <w:pPr>
              <w:rPr>
                <w:b/>
              </w:rPr>
            </w:pPr>
            <w:r w:rsidRPr="0044663B">
              <w:rPr>
                <w:b/>
              </w:rPr>
              <w:t>Comments</w:t>
            </w:r>
          </w:p>
        </w:tc>
      </w:tr>
      <w:tr w:rsidR="00FB135F" w:rsidRPr="003F2B44" w:rsidTr="00C57EED">
        <w:tc>
          <w:tcPr>
            <w:tcW w:w="170" w:type="pct"/>
          </w:tcPr>
          <w:p w:rsidR="00FB135F" w:rsidRPr="003F2B44" w:rsidRDefault="00FB135F" w:rsidP="00C57EED">
            <w:r>
              <w:t>1</w:t>
            </w:r>
          </w:p>
        </w:tc>
        <w:tc>
          <w:tcPr>
            <w:tcW w:w="966" w:type="pct"/>
          </w:tcPr>
          <w:p w:rsidR="00FB135F" w:rsidRPr="003F2B44" w:rsidRDefault="00FB135F" w:rsidP="00C57EED">
            <w:r w:rsidRPr="003F2B44">
              <w:t>Logs into existing portal account.</w:t>
            </w:r>
          </w:p>
          <w:p w:rsidR="00FB135F" w:rsidRPr="003F2B44" w:rsidRDefault="00FB135F" w:rsidP="00C57EED">
            <w:r w:rsidRPr="003F2B44">
              <w:t xml:space="preserve">Looks up an existing </w:t>
            </w:r>
            <w:r>
              <w:t xml:space="preserve">Active </w:t>
            </w:r>
            <w:r w:rsidRPr="003F2B44">
              <w:t xml:space="preserve">license in the portal, then clicks on </w:t>
            </w:r>
            <w:r>
              <w:t>Ownership</w:t>
            </w:r>
            <w:r w:rsidR="00EA64BA">
              <w:t>/Officers</w:t>
            </w:r>
            <w:r>
              <w:t xml:space="preserve"> Update Application</w:t>
            </w:r>
          </w:p>
        </w:tc>
        <w:tc>
          <w:tcPr>
            <w:tcW w:w="966" w:type="pct"/>
          </w:tcPr>
          <w:p w:rsidR="00FB135F" w:rsidRPr="003F2B44" w:rsidRDefault="00FB135F" w:rsidP="00C57EED"/>
        </w:tc>
        <w:tc>
          <w:tcPr>
            <w:tcW w:w="966" w:type="pct"/>
          </w:tcPr>
          <w:p w:rsidR="00FB135F" w:rsidRPr="003F2B44" w:rsidRDefault="00FB135F" w:rsidP="00C57EED">
            <w:pPr>
              <w:pStyle w:val="ListParagraph"/>
              <w:ind w:left="288"/>
            </w:pPr>
          </w:p>
        </w:tc>
        <w:tc>
          <w:tcPr>
            <w:tcW w:w="966" w:type="pct"/>
          </w:tcPr>
          <w:p w:rsidR="00FB135F" w:rsidRDefault="00FB135F" w:rsidP="00C57EED">
            <w:r>
              <w:t xml:space="preserve">Displays </w:t>
            </w:r>
            <w:r w:rsidR="00E8130B">
              <w:t>Ownership Update</w:t>
            </w:r>
            <w:r>
              <w:t xml:space="preserve"> Application</w:t>
            </w:r>
          </w:p>
          <w:p w:rsidR="00FB135F" w:rsidRDefault="00FB135F" w:rsidP="00C57EED">
            <w:r>
              <w:t>Generates Application</w:t>
            </w:r>
          </w:p>
          <w:p w:rsidR="00E8130B" w:rsidRDefault="00FB135F" w:rsidP="00C57EED">
            <w:r>
              <w:t>Application Status = Pending</w:t>
            </w:r>
          </w:p>
          <w:p w:rsidR="00DF3F49" w:rsidRDefault="00DF3F49" w:rsidP="00C57EED">
            <w:r w:rsidRPr="00443316">
              <w:t>Generates Submissions - Ownership Update Documents</w:t>
            </w:r>
            <w:r w:rsidR="00EA64BA">
              <w:t xml:space="preserve"> (Mandatory</w:t>
            </w:r>
            <w:r w:rsidR="00625C85">
              <w:t>)</w:t>
            </w:r>
          </w:p>
          <w:p w:rsidR="00FB135F" w:rsidRPr="003F2B44" w:rsidRDefault="00FB135F" w:rsidP="00E8130B"/>
        </w:tc>
        <w:tc>
          <w:tcPr>
            <w:tcW w:w="965" w:type="pct"/>
          </w:tcPr>
          <w:p w:rsidR="00FB135F" w:rsidRPr="003F2B44" w:rsidRDefault="00EA64BA" w:rsidP="00C57EED">
            <w:r>
              <w:t>Help on Portal to explain what the applicant needs to upload.</w:t>
            </w:r>
          </w:p>
        </w:tc>
      </w:tr>
      <w:tr w:rsidR="00E8130B" w:rsidRPr="003F2B44" w:rsidTr="00C57EED">
        <w:tc>
          <w:tcPr>
            <w:tcW w:w="170" w:type="pct"/>
          </w:tcPr>
          <w:p w:rsidR="00E8130B" w:rsidRDefault="0027548E" w:rsidP="00C57EED">
            <w:r>
              <w:t>2</w:t>
            </w:r>
          </w:p>
        </w:tc>
        <w:tc>
          <w:tcPr>
            <w:tcW w:w="966" w:type="pct"/>
          </w:tcPr>
          <w:p w:rsidR="00E8130B" w:rsidRPr="003F2B44" w:rsidRDefault="00E8130B" w:rsidP="00C57EED"/>
        </w:tc>
        <w:tc>
          <w:tcPr>
            <w:tcW w:w="966" w:type="pct"/>
          </w:tcPr>
          <w:p w:rsidR="00E8130B" w:rsidRPr="003F2B44" w:rsidRDefault="00E8130B" w:rsidP="00C57EED"/>
        </w:tc>
        <w:tc>
          <w:tcPr>
            <w:tcW w:w="966" w:type="pct"/>
          </w:tcPr>
          <w:p w:rsidR="00E8130B" w:rsidRPr="003F2B44" w:rsidRDefault="00E8130B" w:rsidP="00C57EED">
            <w:pPr>
              <w:pStyle w:val="ListParagraph"/>
              <w:ind w:left="288"/>
            </w:pPr>
          </w:p>
        </w:tc>
        <w:tc>
          <w:tcPr>
            <w:tcW w:w="966" w:type="pct"/>
          </w:tcPr>
          <w:p w:rsidR="00E8130B" w:rsidRDefault="00E8130B" w:rsidP="00E8130B">
            <w:r>
              <w:t>Displays list of existing Owners</w:t>
            </w:r>
          </w:p>
          <w:p w:rsidR="00E8130B" w:rsidRDefault="00E8130B" w:rsidP="00C57EED"/>
        </w:tc>
        <w:tc>
          <w:tcPr>
            <w:tcW w:w="965" w:type="pct"/>
          </w:tcPr>
          <w:p w:rsidR="00E8130B" w:rsidRDefault="00E8130B" w:rsidP="00C57EED"/>
        </w:tc>
      </w:tr>
      <w:tr w:rsidR="00E8130B" w:rsidRPr="003F2B44" w:rsidTr="00C57EED">
        <w:tc>
          <w:tcPr>
            <w:tcW w:w="170" w:type="pct"/>
          </w:tcPr>
          <w:p w:rsidR="00E8130B" w:rsidRDefault="00CA5DE8" w:rsidP="00C57EED">
            <w:r>
              <w:t>3</w:t>
            </w:r>
          </w:p>
        </w:tc>
        <w:tc>
          <w:tcPr>
            <w:tcW w:w="966" w:type="pct"/>
          </w:tcPr>
          <w:p w:rsidR="00CA5DE8" w:rsidRDefault="00CA5DE8" w:rsidP="00C57EED">
            <w:r>
              <w:t xml:space="preserve">Updates existing </w:t>
            </w:r>
            <w:r w:rsidR="00E8130B">
              <w:t>Owners</w:t>
            </w:r>
            <w:r>
              <w:t xml:space="preserve"> as needed</w:t>
            </w:r>
          </w:p>
          <w:p w:rsidR="00E8130B" w:rsidRDefault="00E8130B" w:rsidP="00C57EED">
            <w:r>
              <w:t xml:space="preserve"> </w:t>
            </w:r>
          </w:p>
          <w:p w:rsidR="00E8130B" w:rsidRDefault="00E8130B" w:rsidP="00E8130B">
            <w:r>
              <w:t>Nam</w:t>
            </w:r>
            <w:r w:rsidR="00EA64BA">
              <w:t>e, Address, Percentage</w:t>
            </w:r>
          </w:p>
          <w:p w:rsidR="00EA64BA" w:rsidRPr="003F2B44" w:rsidRDefault="00EA64BA" w:rsidP="00E8130B">
            <w:r>
              <w:t>Can Remove Owners</w:t>
            </w:r>
          </w:p>
        </w:tc>
        <w:tc>
          <w:tcPr>
            <w:tcW w:w="966" w:type="pct"/>
          </w:tcPr>
          <w:p w:rsidR="00E8130B" w:rsidRPr="003F2B44" w:rsidRDefault="00E8130B" w:rsidP="00C57EED"/>
        </w:tc>
        <w:tc>
          <w:tcPr>
            <w:tcW w:w="966" w:type="pct"/>
          </w:tcPr>
          <w:p w:rsidR="00E8130B" w:rsidRPr="003F2B44" w:rsidRDefault="00E8130B" w:rsidP="00C57EED">
            <w:pPr>
              <w:pStyle w:val="ListParagraph"/>
              <w:ind w:left="288"/>
            </w:pPr>
          </w:p>
        </w:tc>
        <w:tc>
          <w:tcPr>
            <w:tcW w:w="966" w:type="pct"/>
          </w:tcPr>
          <w:p w:rsidR="00E8130B" w:rsidRDefault="00757993" w:rsidP="00E8130B">
            <w:r>
              <w:t>Saves Updates</w:t>
            </w:r>
          </w:p>
          <w:p w:rsidR="00EA64BA" w:rsidRDefault="00EA64BA" w:rsidP="00E8130B"/>
          <w:p w:rsidR="00EA64BA" w:rsidRDefault="00EA64BA" w:rsidP="00E8130B">
            <w:r>
              <w:t>Owners Removed will not be deleted</w:t>
            </w:r>
          </w:p>
          <w:p w:rsidR="00EA64BA" w:rsidRDefault="00EA64BA" w:rsidP="00E8130B">
            <w:r>
              <w:t>Sets Effective Date of owner change</w:t>
            </w:r>
          </w:p>
        </w:tc>
        <w:tc>
          <w:tcPr>
            <w:tcW w:w="965" w:type="pct"/>
          </w:tcPr>
          <w:p w:rsidR="00E8130B" w:rsidRDefault="00155D29" w:rsidP="00C57EED">
            <w:r>
              <w:t>BG needs to keep ownership history on the License.</w:t>
            </w:r>
          </w:p>
        </w:tc>
      </w:tr>
      <w:tr w:rsidR="00E8130B" w:rsidRPr="003F2B44" w:rsidTr="00C57EED">
        <w:tc>
          <w:tcPr>
            <w:tcW w:w="170" w:type="pct"/>
          </w:tcPr>
          <w:p w:rsidR="00E8130B" w:rsidRDefault="00CD5184" w:rsidP="00C57EED">
            <w:r>
              <w:t>4</w:t>
            </w:r>
          </w:p>
        </w:tc>
        <w:tc>
          <w:tcPr>
            <w:tcW w:w="966" w:type="pct"/>
          </w:tcPr>
          <w:p w:rsidR="00E8130B" w:rsidRDefault="00E8130B" w:rsidP="00C57EED">
            <w:r>
              <w:t>Adds new Owners</w:t>
            </w:r>
            <w:r w:rsidR="00CD5184">
              <w:t xml:space="preserve"> (multiples can be added)</w:t>
            </w:r>
          </w:p>
          <w:p w:rsidR="00E8130B" w:rsidRDefault="00E8130B" w:rsidP="00E8130B">
            <w:r>
              <w:t>Name, Address, Percentage, Effective Date</w:t>
            </w:r>
          </w:p>
        </w:tc>
        <w:tc>
          <w:tcPr>
            <w:tcW w:w="966" w:type="pct"/>
          </w:tcPr>
          <w:p w:rsidR="00E8130B" w:rsidRPr="003F2B44" w:rsidRDefault="00E8130B" w:rsidP="00C57EED"/>
        </w:tc>
        <w:tc>
          <w:tcPr>
            <w:tcW w:w="966" w:type="pct"/>
          </w:tcPr>
          <w:p w:rsidR="00E8130B" w:rsidRPr="003F2B44" w:rsidRDefault="00E8130B" w:rsidP="00C57EED">
            <w:pPr>
              <w:pStyle w:val="ListParagraph"/>
              <w:ind w:left="288"/>
            </w:pPr>
          </w:p>
        </w:tc>
        <w:tc>
          <w:tcPr>
            <w:tcW w:w="966" w:type="pct"/>
          </w:tcPr>
          <w:p w:rsidR="00E8130B" w:rsidRDefault="00757993" w:rsidP="00E8130B">
            <w:r>
              <w:t>Saves Additions</w:t>
            </w:r>
          </w:p>
        </w:tc>
        <w:tc>
          <w:tcPr>
            <w:tcW w:w="965" w:type="pct"/>
          </w:tcPr>
          <w:p w:rsidR="00E8130B" w:rsidRDefault="00E8130B" w:rsidP="00C57EED"/>
        </w:tc>
      </w:tr>
      <w:tr w:rsidR="00625C85" w:rsidRPr="003F2B44" w:rsidTr="00C57EED">
        <w:tc>
          <w:tcPr>
            <w:tcW w:w="170" w:type="pct"/>
          </w:tcPr>
          <w:p w:rsidR="00625C85" w:rsidRDefault="007417AC" w:rsidP="00C57EED">
            <w:r>
              <w:t>5</w:t>
            </w:r>
          </w:p>
        </w:tc>
        <w:tc>
          <w:tcPr>
            <w:tcW w:w="966" w:type="pct"/>
          </w:tcPr>
          <w:p w:rsidR="00625C85" w:rsidRDefault="00625C85" w:rsidP="00C57EED">
            <w:r>
              <w:t>Upload Submission document</w:t>
            </w:r>
          </w:p>
        </w:tc>
        <w:tc>
          <w:tcPr>
            <w:tcW w:w="966" w:type="pct"/>
          </w:tcPr>
          <w:p w:rsidR="00625C85" w:rsidRPr="003F2B44" w:rsidRDefault="00625C85" w:rsidP="00C57EED"/>
        </w:tc>
        <w:tc>
          <w:tcPr>
            <w:tcW w:w="966" w:type="pct"/>
          </w:tcPr>
          <w:p w:rsidR="00625C85" w:rsidRPr="003F2B44" w:rsidRDefault="00625C85" w:rsidP="00C57EED">
            <w:pPr>
              <w:pStyle w:val="ListParagraph"/>
              <w:ind w:left="288"/>
            </w:pPr>
          </w:p>
        </w:tc>
        <w:tc>
          <w:tcPr>
            <w:tcW w:w="966" w:type="pct"/>
          </w:tcPr>
          <w:p w:rsidR="00625C85" w:rsidRDefault="00625C85" w:rsidP="00E8130B">
            <w:r>
              <w:t>Saves Document</w:t>
            </w:r>
          </w:p>
        </w:tc>
        <w:tc>
          <w:tcPr>
            <w:tcW w:w="965" w:type="pct"/>
          </w:tcPr>
          <w:p w:rsidR="00625C85" w:rsidRDefault="00625C85" w:rsidP="00C57EED"/>
        </w:tc>
      </w:tr>
      <w:tr w:rsidR="00E8130B" w:rsidRPr="003F2B44" w:rsidTr="00C57EED">
        <w:tc>
          <w:tcPr>
            <w:tcW w:w="170" w:type="pct"/>
          </w:tcPr>
          <w:p w:rsidR="00E8130B" w:rsidRDefault="007417AC" w:rsidP="00C57EED">
            <w:r>
              <w:t>6</w:t>
            </w:r>
          </w:p>
        </w:tc>
        <w:tc>
          <w:tcPr>
            <w:tcW w:w="966" w:type="pct"/>
          </w:tcPr>
          <w:p w:rsidR="00E8130B" w:rsidRDefault="00757993" w:rsidP="00C57EED">
            <w:r>
              <w:t>Attests</w:t>
            </w:r>
          </w:p>
        </w:tc>
        <w:tc>
          <w:tcPr>
            <w:tcW w:w="966" w:type="pct"/>
          </w:tcPr>
          <w:p w:rsidR="00E8130B" w:rsidRPr="003F2B44" w:rsidRDefault="00E8130B" w:rsidP="00C57EED"/>
        </w:tc>
        <w:tc>
          <w:tcPr>
            <w:tcW w:w="966" w:type="pct"/>
          </w:tcPr>
          <w:p w:rsidR="00E8130B" w:rsidRPr="003F2B44" w:rsidRDefault="00E8130B" w:rsidP="00C57EED">
            <w:pPr>
              <w:pStyle w:val="ListParagraph"/>
              <w:ind w:left="288"/>
            </w:pPr>
          </w:p>
        </w:tc>
        <w:tc>
          <w:tcPr>
            <w:tcW w:w="966" w:type="pct"/>
          </w:tcPr>
          <w:p w:rsidR="00E8130B" w:rsidRDefault="00EA32E3" w:rsidP="00E8130B">
            <w:r>
              <w:t>Generates Local Authority Review</w:t>
            </w:r>
            <w:r w:rsidR="007417AC">
              <w:t xml:space="preserve"> (ABD review if they are the LA)</w:t>
            </w:r>
          </w:p>
          <w:p w:rsidR="00EA32E3" w:rsidRDefault="00EA32E3" w:rsidP="00E8130B"/>
          <w:p w:rsidR="00EA32E3" w:rsidRDefault="00EA32E3" w:rsidP="00EA32E3">
            <w:r>
              <w:t xml:space="preserve">Application Status = </w:t>
            </w:r>
            <w:r w:rsidR="005D0A0E">
              <w:t xml:space="preserve">LA </w:t>
            </w:r>
            <w:r>
              <w:t>Review</w:t>
            </w:r>
          </w:p>
          <w:p w:rsidR="00EA32E3" w:rsidRDefault="00EA32E3" w:rsidP="00EA32E3">
            <w:r>
              <w:t xml:space="preserve">Generates email to </w:t>
            </w:r>
            <w:r w:rsidR="00EE1AEC">
              <w:t>LA on Application</w:t>
            </w:r>
          </w:p>
          <w:p w:rsidR="00EA32E3" w:rsidRDefault="005D0A0E" w:rsidP="00E8130B">
            <w:r>
              <w:t xml:space="preserve">Review assigned to </w:t>
            </w:r>
            <w:r w:rsidR="00EE1AEC">
              <w:t>LA</w:t>
            </w:r>
            <w:r w:rsidR="00603837">
              <w:t xml:space="preserve"> </w:t>
            </w:r>
          </w:p>
          <w:p w:rsidR="00EA32E3" w:rsidRDefault="00EA32E3" w:rsidP="00E8130B"/>
        </w:tc>
        <w:tc>
          <w:tcPr>
            <w:tcW w:w="965" w:type="pct"/>
          </w:tcPr>
          <w:p w:rsidR="00E8130B" w:rsidRDefault="005D0A0E" w:rsidP="00C57EED">
            <w:r>
              <w:t>Follows the Application Review Process</w:t>
            </w:r>
            <w:r w:rsidR="00CD5184">
              <w:t xml:space="preserve"> from LA Review through to ABD Review.</w:t>
            </w:r>
          </w:p>
          <w:p w:rsidR="00CD5184" w:rsidRDefault="00CD5184" w:rsidP="00C57EED"/>
          <w:p w:rsidR="00CD5184" w:rsidRDefault="00CD5184" w:rsidP="00C57EED">
            <w:r>
              <w:t>No revised License document will need to be generated when Approved.</w:t>
            </w:r>
          </w:p>
        </w:tc>
      </w:tr>
    </w:tbl>
    <w:p w:rsidR="00FB135F" w:rsidRDefault="00FB135F" w:rsidP="00703E60"/>
    <w:p w:rsidR="00443316" w:rsidRDefault="00443316" w:rsidP="00703E60"/>
    <w:p w:rsidR="00443316" w:rsidRDefault="00443316" w:rsidP="00703E60"/>
    <w:p w:rsidR="00C432D9" w:rsidRDefault="00C432D9" w:rsidP="00C432D9">
      <w:pPr>
        <w:pStyle w:val="Heading2"/>
        <w:numPr>
          <w:ilvl w:val="0"/>
          <w:numId w:val="18"/>
        </w:numPr>
      </w:pPr>
      <w:bookmarkStart w:id="39" w:name="_Toc464209383"/>
      <w:r>
        <w:t>Additional Locations (WAN)</w:t>
      </w:r>
      <w:bookmarkEnd w:id="39"/>
    </w:p>
    <w:p w:rsidR="00C432D9" w:rsidRPr="00C432D9" w:rsidRDefault="00C432D9" w:rsidP="00C432D9">
      <w:r>
        <w:t>These Additional Location licenses are needed with a Licensee will be selling their products at other locations e.g. Farmer’s Markets.  They will need a separate authorization for each location.</w:t>
      </w:r>
    </w:p>
    <w:tbl>
      <w:tblPr>
        <w:tblStyle w:val="TableGrid"/>
        <w:tblW w:w="5046" w:type="pct"/>
        <w:tblLook w:val="04A0" w:firstRow="1" w:lastRow="0" w:firstColumn="1" w:lastColumn="0" w:noHBand="0" w:noVBand="1"/>
      </w:tblPr>
      <w:tblGrid>
        <w:gridCol w:w="651"/>
        <w:gridCol w:w="3693"/>
        <w:gridCol w:w="3693"/>
        <w:gridCol w:w="3693"/>
        <w:gridCol w:w="3692"/>
        <w:gridCol w:w="3688"/>
      </w:tblGrid>
      <w:tr w:rsidR="00C432D9" w:rsidRPr="0044663B" w:rsidTr="00997F66">
        <w:tc>
          <w:tcPr>
            <w:tcW w:w="170" w:type="pct"/>
          </w:tcPr>
          <w:p w:rsidR="00C432D9" w:rsidRPr="0044663B" w:rsidRDefault="00C432D9" w:rsidP="00997F66">
            <w:pPr>
              <w:ind w:left="-90" w:right="-105"/>
              <w:rPr>
                <w:b/>
              </w:rPr>
            </w:pPr>
          </w:p>
        </w:tc>
        <w:tc>
          <w:tcPr>
            <w:tcW w:w="966" w:type="pct"/>
          </w:tcPr>
          <w:p w:rsidR="00C432D9" w:rsidRPr="0044663B" w:rsidRDefault="00C432D9" w:rsidP="00997F66">
            <w:pPr>
              <w:rPr>
                <w:b/>
              </w:rPr>
            </w:pPr>
            <w:r w:rsidRPr="0044663B">
              <w:rPr>
                <w:b/>
              </w:rPr>
              <w:t>Applicant</w:t>
            </w:r>
          </w:p>
        </w:tc>
        <w:tc>
          <w:tcPr>
            <w:tcW w:w="966" w:type="pct"/>
          </w:tcPr>
          <w:p w:rsidR="00C432D9" w:rsidRPr="0044663B" w:rsidRDefault="00C432D9" w:rsidP="00997F66">
            <w:pPr>
              <w:rPr>
                <w:b/>
              </w:rPr>
            </w:pPr>
            <w:r w:rsidRPr="0044663B">
              <w:rPr>
                <w:b/>
              </w:rPr>
              <w:t>Staff</w:t>
            </w:r>
          </w:p>
        </w:tc>
        <w:tc>
          <w:tcPr>
            <w:tcW w:w="966" w:type="pct"/>
          </w:tcPr>
          <w:p w:rsidR="00C432D9" w:rsidRPr="00A224CE" w:rsidRDefault="00C432D9" w:rsidP="00997F66">
            <w:pPr>
              <w:rPr>
                <w:b/>
              </w:rPr>
            </w:pPr>
            <w:r w:rsidRPr="00A224CE">
              <w:rPr>
                <w:b/>
              </w:rPr>
              <w:t>Other</w:t>
            </w:r>
          </w:p>
        </w:tc>
        <w:tc>
          <w:tcPr>
            <w:tcW w:w="966" w:type="pct"/>
          </w:tcPr>
          <w:p w:rsidR="00C432D9" w:rsidRPr="00A224CE" w:rsidRDefault="00C432D9" w:rsidP="00997F66">
            <w:pPr>
              <w:rPr>
                <w:b/>
              </w:rPr>
            </w:pPr>
            <w:r w:rsidRPr="00A224CE">
              <w:rPr>
                <w:b/>
              </w:rPr>
              <w:t>System</w:t>
            </w:r>
          </w:p>
        </w:tc>
        <w:tc>
          <w:tcPr>
            <w:tcW w:w="965" w:type="pct"/>
          </w:tcPr>
          <w:p w:rsidR="00C432D9" w:rsidRPr="0044663B" w:rsidRDefault="00C432D9" w:rsidP="00997F66">
            <w:pPr>
              <w:rPr>
                <w:b/>
              </w:rPr>
            </w:pPr>
            <w:r w:rsidRPr="0044663B">
              <w:rPr>
                <w:b/>
              </w:rPr>
              <w:t>Comments</w:t>
            </w:r>
          </w:p>
        </w:tc>
      </w:tr>
      <w:tr w:rsidR="00C432D9" w:rsidRPr="003F2B44" w:rsidTr="00997F66">
        <w:tc>
          <w:tcPr>
            <w:tcW w:w="170" w:type="pct"/>
          </w:tcPr>
          <w:p w:rsidR="00C432D9" w:rsidRPr="003F2B44" w:rsidRDefault="00C432D9" w:rsidP="00997F66">
            <w:r>
              <w:t>1</w:t>
            </w:r>
          </w:p>
        </w:tc>
        <w:tc>
          <w:tcPr>
            <w:tcW w:w="966" w:type="pct"/>
          </w:tcPr>
          <w:p w:rsidR="00C432D9" w:rsidRPr="003F2B44" w:rsidRDefault="00C432D9" w:rsidP="00997F66">
            <w:r w:rsidRPr="003F2B44">
              <w:t>Logs into existing portal account.</w:t>
            </w:r>
          </w:p>
          <w:p w:rsidR="00C432D9" w:rsidRPr="003F2B44" w:rsidRDefault="00C432D9" w:rsidP="00997F66">
            <w:r w:rsidRPr="003F2B44">
              <w:t xml:space="preserve">Looks up an existing </w:t>
            </w:r>
            <w:r>
              <w:t xml:space="preserve">Active </w:t>
            </w:r>
            <w:r w:rsidRPr="003F2B44">
              <w:t xml:space="preserve">license in the portal, then clicks on </w:t>
            </w:r>
            <w:r>
              <w:t>Additional Locations Application</w:t>
            </w:r>
          </w:p>
        </w:tc>
        <w:tc>
          <w:tcPr>
            <w:tcW w:w="966" w:type="pct"/>
          </w:tcPr>
          <w:p w:rsidR="00C432D9" w:rsidRPr="003F2B44" w:rsidRDefault="00C432D9" w:rsidP="00997F66"/>
        </w:tc>
        <w:tc>
          <w:tcPr>
            <w:tcW w:w="966" w:type="pct"/>
          </w:tcPr>
          <w:p w:rsidR="00C432D9" w:rsidRPr="003F2B44" w:rsidRDefault="00C432D9" w:rsidP="00997F66">
            <w:pPr>
              <w:pStyle w:val="ListParagraph"/>
              <w:ind w:left="288"/>
            </w:pPr>
          </w:p>
        </w:tc>
        <w:tc>
          <w:tcPr>
            <w:tcW w:w="966" w:type="pct"/>
          </w:tcPr>
          <w:p w:rsidR="00C432D9" w:rsidRPr="00DC66FE" w:rsidRDefault="00C432D9" w:rsidP="00997F66">
            <w:r w:rsidRPr="00DC66FE">
              <w:t>Displays Additional Location Application</w:t>
            </w:r>
          </w:p>
          <w:p w:rsidR="00C432D9" w:rsidRPr="00DC66FE" w:rsidRDefault="00C432D9" w:rsidP="00997F66">
            <w:r w:rsidRPr="00DC66FE">
              <w:t>Generates Application</w:t>
            </w:r>
          </w:p>
          <w:p w:rsidR="00C432D9" w:rsidRPr="00DC66FE" w:rsidRDefault="00C432D9" w:rsidP="00997F66">
            <w:r w:rsidRPr="00DC66FE">
              <w:t>Application Status = Pending</w:t>
            </w:r>
          </w:p>
          <w:p w:rsidR="00C432D9" w:rsidRPr="00DC66FE" w:rsidRDefault="00C432D9" w:rsidP="00997F66">
            <w:r w:rsidRPr="00DC66FE">
              <w:t xml:space="preserve">Generates Submissions </w:t>
            </w:r>
            <w:r w:rsidR="00796A6F" w:rsidRPr="00DC66FE">
              <w:t>–</w:t>
            </w:r>
            <w:r w:rsidRPr="00DC66FE">
              <w:t xml:space="preserve"> </w:t>
            </w:r>
            <w:r w:rsidR="00796A6F" w:rsidRPr="00DC66FE">
              <w:t>Invitation Letter</w:t>
            </w:r>
            <w:r w:rsidRPr="00DC66FE">
              <w:t xml:space="preserve"> (Mandatory)</w:t>
            </w:r>
          </w:p>
          <w:p w:rsidR="00C432D9" w:rsidRPr="00DC66FE" w:rsidRDefault="00C432D9" w:rsidP="00997F66"/>
        </w:tc>
        <w:tc>
          <w:tcPr>
            <w:tcW w:w="965" w:type="pct"/>
          </w:tcPr>
          <w:p w:rsidR="00C432D9" w:rsidRPr="003F2B44" w:rsidRDefault="00C432D9" w:rsidP="00997F66"/>
        </w:tc>
      </w:tr>
      <w:tr w:rsidR="00796A6F" w:rsidRPr="003F2B44" w:rsidTr="00997F66">
        <w:tc>
          <w:tcPr>
            <w:tcW w:w="170" w:type="pct"/>
          </w:tcPr>
          <w:p w:rsidR="00796A6F" w:rsidRDefault="00A175D7" w:rsidP="00997F66">
            <w:r>
              <w:t>2</w:t>
            </w:r>
          </w:p>
        </w:tc>
        <w:tc>
          <w:tcPr>
            <w:tcW w:w="966" w:type="pct"/>
          </w:tcPr>
          <w:p w:rsidR="00796A6F" w:rsidRDefault="00915B74" w:rsidP="00997F66">
            <w:r>
              <w:t>Completes application information:</w:t>
            </w:r>
          </w:p>
          <w:p w:rsidR="00915B74" w:rsidRDefault="00915B74" w:rsidP="00997F66">
            <w:r>
              <w:t>Address</w:t>
            </w:r>
            <w:r w:rsidR="00DD6D2E">
              <w:t xml:space="preserve"> (optionally: booth or space number)</w:t>
            </w:r>
          </w:p>
          <w:p w:rsidR="00915B74" w:rsidRDefault="00915B74" w:rsidP="00997F66">
            <w:r>
              <w:t>Permanent or Temporary</w:t>
            </w:r>
          </w:p>
          <w:p w:rsidR="00915B74" w:rsidRDefault="00915B74" w:rsidP="00997F66">
            <w:r>
              <w:t>Effective Date</w:t>
            </w:r>
          </w:p>
          <w:p w:rsidR="00915B74" w:rsidRPr="003F2B44" w:rsidRDefault="00997F66" w:rsidP="00997F66">
            <w:r>
              <w:t xml:space="preserve">End Date </w:t>
            </w:r>
          </w:p>
        </w:tc>
        <w:tc>
          <w:tcPr>
            <w:tcW w:w="966" w:type="pct"/>
          </w:tcPr>
          <w:p w:rsidR="00796A6F" w:rsidRPr="003F2B44" w:rsidRDefault="00796A6F" w:rsidP="00997F66"/>
        </w:tc>
        <w:tc>
          <w:tcPr>
            <w:tcW w:w="966" w:type="pct"/>
          </w:tcPr>
          <w:p w:rsidR="00796A6F" w:rsidRPr="003F2B44" w:rsidRDefault="00796A6F" w:rsidP="00997F66">
            <w:pPr>
              <w:pStyle w:val="ListParagraph"/>
              <w:ind w:left="288"/>
            </w:pPr>
          </w:p>
        </w:tc>
        <w:tc>
          <w:tcPr>
            <w:tcW w:w="966" w:type="pct"/>
          </w:tcPr>
          <w:p w:rsidR="00997F66" w:rsidRDefault="00AE5AD9" w:rsidP="00997F66">
            <w:r>
              <w:t xml:space="preserve">The effective and end dates must fall within the master license dates. </w:t>
            </w:r>
          </w:p>
        </w:tc>
        <w:tc>
          <w:tcPr>
            <w:tcW w:w="965" w:type="pct"/>
          </w:tcPr>
          <w:p w:rsidR="00796A6F" w:rsidRPr="003F2B44" w:rsidRDefault="00994FE9" w:rsidP="00997F66">
            <w:r>
              <w:t>No Fees are associated with this</w:t>
            </w:r>
            <w:r w:rsidR="006D58C8">
              <w:t xml:space="preserve"> feature</w:t>
            </w:r>
            <w:r>
              <w:t>.</w:t>
            </w:r>
          </w:p>
        </w:tc>
      </w:tr>
      <w:tr w:rsidR="00997F66" w:rsidRPr="003F2B44" w:rsidTr="00997F66">
        <w:tc>
          <w:tcPr>
            <w:tcW w:w="170" w:type="pct"/>
          </w:tcPr>
          <w:p w:rsidR="00997F66" w:rsidRDefault="00A175D7" w:rsidP="00997F66">
            <w:r>
              <w:t>3</w:t>
            </w:r>
          </w:p>
        </w:tc>
        <w:tc>
          <w:tcPr>
            <w:tcW w:w="966" w:type="pct"/>
          </w:tcPr>
          <w:p w:rsidR="00997F66" w:rsidRDefault="00997F66" w:rsidP="00997F66">
            <w:r>
              <w:t>Attests</w:t>
            </w:r>
          </w:p>
        </w:tc>
        <w:tc>
          <w:tcPr>
            <w:tcW w:w="966" w:type="pct"/>
          </w:tcPr>
          <w:p w:rsidR="00997F66" w:rsidRPr="003F2B44" w:rsidRDefault="00997F66" w:rsidP="00997F66"/>
        </w:tc>
        <w:tc>
          <w:tcPr>
            <w:tcW w:w="966" w:type="pct"/>
          </w:tcPr>
          <w:p w:rsidR="00997F66" w:rsidRPr="003F2B44" w:rsidRDefault="00997F66" w:rsidP="00997F66">
            <w:pPr>
              <w:pStyle w:val="ListParagraph"/>
              <w:ind w:left="288"/>
            </w:pPr>
          </w:p>
        </w:tc>
        <w:tc>
          <w:tcPr>
            <w:tcW w:w="966" w:type="pct"/>
          </w:tcPr>
          <w:p w:rsidR="00997F66" w:rsidRDefault="00997F66" w:rsidP="00997F66">
            <w:r>
              <w:t>Generates ABD Level 1 Review</w:t>
            </w:r>
          </w:p>
          <w:p w:rsidR="00566F2A" w:rsidRDefault="00566F2A" w:rsidP="00997F66"/>
          <w:p w:rsidR="00566F2A" w:rsidRDefault="00566F2A" w:rsidP="00566F2A">
            <w:r>
              <w:t>Assigned to the Review Queue</w:t>
            </w:r>
          </w:p>
        </w:tc>
        <w:tc>
          <w:tcPr>
            <w:tcW w:w="965" w:type="pct"/>
          </w:tcPr>
          <w:p w:rsidR="00997F66" w:rsidRPr="003F2B44" w:rsidRDefault="00997F66" w:rsidP="00997F66">
            <w:r>
              <w:t>These applications do not go to Dram or LA Reviews</w:t>
            </w:r>
          </w:p>
        </w:tc>
      </w:tr>
      <w:tr w:rsidR="00566F2A" w:rsidRPr="003F2B44" w:rsidTr="00997F66">
        <w:tc>
          <w:tcPr>
            <w:tcW w:w="170" w:type="pct"/>
          </w:tcPr>
          <w:p w:rsidR="00566F2A" w:rsidRDefault="00A175D7" w:rsidP="00566F2A">
            <w:r>
              <w:t>4</w:t>
            </w:r>
          </w:p>
        </w:tc>
        <w:tc>
          <w:tcPr>
            <w:tcW w:w="966" w:type="pct"/>
          </w:tcPr>
          <w:p w:rsidR="00566F2A" w:rsidRDefault="00566F2A" w:rsidP="00566F2A"/>
        </w:tc>
        <w:tc>
          <w:tcPr>
            <w:tcW w:w="966" w:type="pct"/>
          </w:tcPr>
          <w:p w:rsidR="00566F2A" w:rsidRDefault="00566F2A" w:rsidP="00566F2A">
            <w:r>
              <w:t>View Application Review Queue</w:t>
            </w:r>
          </w:p>
          <w:p w:rsidR="00566F2A" w:rsidRPr="00603837" w:rsidRDefault="00566F2A" w:rsidP="00566F2A">
            <w:pPr>
              <w:rPr>
                <w:color w:val="FF0000"/>
              </w:rPr>
            </w:pPr>
            <w:r>
              <w:t>Assigns Review to the appropriate ABD staff member</w:t>
            </w:r>
            <w:r w:rsidR="00603837">
              <w:t xml:space="preserve"> </w:t>
            </w:r>
            <w:r w:rsidR="00603837">
              <w:rPr>
                <w:color w:val="FF0000"/>
              </w:rPr>
              <w:t>(Not needed to be assigned if ABD Level 1 can access entire queue)</w:t>
            </w:r>
          </w:p>
        </w:tc>
        <w:tc>
          <w:tcPr>
            <w:tcW w:w="966" w:type="pct"/>
          </w:tcPr>
          <w:p w:rsidR="00566F2A" w:rsidRPr="003F2B44" w:rsidRDefault="00566F2A" w:rsidP="00566F2A">
            <w:pPr>
              <w:pStyle w:val="ListParagraph"/>
              <w:ind w:left="288"/>
            </w:pPr>
          </w:p>
        </w:tc>
        <w:tc>
          <w:tcPr>
            <w:tcW w:w="966" w:type="pct"/>
          </w:tcPr>
          <w:p w:rsidR="00566F2A" w:rsidRDefault="00566F2A" w:rsidP="00566F2A"/>
        </w:tc>
        <w:tc>
          <w:tcPr>
            <w:tcW w:w="965" w:type="pct"/>
          </w:tcPr>
          <w:p w:rsidR="00566F2A" w:rsidRDefault="00566F2A" w:rsidP="00566F2A"/>
        </w:tc>
      </w:tr>
      <w:tr w:rsidR="00566F2A" w:rsidRPr="003F2B44" w:rsidTr="00997F66">
        <w:tc>
          <w:tcPr>
            <w:tcW w:w="170" w:type="pct"/>
          </w:tcPr>
          <w:p w:rsidR="00566F2A" w:rsidRDefault="00A175D7" w:rsidP="00566F2A">
            <w:r>
              <w:t>5</w:t>
            </w:r>
          </w:p>
        </w:tc>
        <w:tc>
          <w:tcPr>
            <w:tcW w:w="966" w:type="pct"/>
          </w:tcPr>
          <w:p w:rsidR="00566F2A" w:rsidRDefault="00566F2A" w:rsidP="00566F2A"/>
        </w:tc>
        <w:tc>
          <w:tcPr>
            <w:tcW w:w="966" w:type="pct"/>
          </w:tcPr>
          <w:p w:rsidR="00566F2A" w:rsidRDefault="00566F2A" w:rsidP="00566F2A">
            <w:r>
              <w:t>Reviews request</w:t>
            </w:r>
          </w:p>
        </w:tc>
        <w:tc>
          <w:tcPr>
            <w:tcW w:w="966" w:type="pct"/>
          </w:tcPr>
          <w:p w:rsidR="00566F2A" w:rsidRPr="003F2B44" w:rsidRDefault="00566F2A" w:rsidP="00566F2A">
            <w:pPr>
              <w:pStyle w:val="ListParagraph"/>
              <w:ind w:left="288"/>
            </w:pPr>
          </w:p>
        </w:tc>
        <w:tc>
          <w:tcPr>
            <w:tcW w:w="966" w:type="pct"/>
          </w:tcPr>
          <w:p w:rsidR="00566F2A" w:rsidRDefault="00566F2A" w:rsidP="00566F2A"/>
        </w:tc>
        <w:tc>
          <w:tcPr>
            <w:tcW w:w="965" w:type="pct"/>
          </w:tcPr>
          <w:p w:rsidR="00566F2A" w:rsidRDefault="00566F2A" w:rsidP="00566F2A"/>
        </w:tc>
      </w:tr>
      <w:tr w:rsidR="00566F2A" w:rsidRPr="003F2B44" w:rsidTr="00997F66">
        <w:tc>
          <w:tcPr>
            <w:tcW w:w="170" w:type="pct"/>
          </w:tcPr>
          <w:p w:rsidR="00566F2A" w:rsidRDefault="00A175D7" w:rsidP="00566F2A">
            <w:r>
              <w:t>5.1</w:t>
            </w:r>
          </w:p>
        </w:tc>
        <w:tc>
          <w:tcPr>
            <w:tcW w:w="966" w:type="pct"/>
          </w:tcPr>
          <w:p w:rsidR="00566F2A" w:rsidRDefault="00566F2A" w:rsidP="00566F2A"/>
        </w:tc>
        <w:tc>
          <w:tcPr>
            <w:tcW w:w="966" w:type="pct"/>
          </w:tcPr>
          <w:p w:rsidR="00566F2A" w:rsidRDefault="00566F2A" w:rsidP="00566F2A">
            <w:r>
              <w:t>Status = Additional Information Required</w:t>
            </w:r>
          </w:p>
        </w:tc>
        <w:tc>
          <w:tcPr>
            <w:tcW w:w="966" w:type="pct"/>
          </w:tcPr>
          <w:p w:rsidR="00566F2A" w:rsidRPr="003F2B44" w:rsidRDefault="00566F2A" w:rsidP="00566F2A"/>
        </w:tc>
        <w:tc>
          <w:tcPr>
            <w:tcW w:w="966" w:type="pct"/>
          </w:tcPr>
          <w:p w:rsidR="00566F2A" w:rsidRDefault="00566F2A" w:rsidP="00566F2A">
            <w:r>
              <w:t>Generates email to Applicant</w:t>
            </w:r>
          </w:p>
          <w:p w:rsidR="00566F2A" w:rsidRDefault="00566F2A" w:rsidP="00566F2A">
            <w:r>
              <w:t>Additional Documents Submission Generated.</w:t>
            </w:r>
          </w:p>
          <w:p w:rsidR="00566F2A" w:rsidRDefault="00566F2A" w:rsidP="00566F2A">
            <w:r>
              <w:t>Applicant can go to the portal and upload submissions.</w:t>
            </w:r>
          </w:p>
          <w:p w:rsidR="00566F2A" w:rsidRDefault="00566F2A" w:rsidP="00566F2A">
            <w:r w:rsidRPr="00D97670">
              <w:t xml:space="preserve">Once Applicant resubmits, Review generates and it assigned to the </w:t>
            </w:r>
            <w:r w:rsidRPr="00D97670">
              <w:lastRenderedPageBreak/>
              <w:t>Review Queue.</w:t>
            </w:r>
          </w:p>
          <w:p w:rsidR="00566F2A" w:rsidRDefault="00566F2A" w:rsidP="00566F2A">
            <w:r>
              <w:t>Application Status = Additional Information Required</w:t>
            </w:r>
          </w:p>
        </w:tc>
        <w:tc>
          <w:tcPr>
            <w:tcW w:w="965" w:type="pct"/>
          </w:tcPr>
          <w:p w:rsidR="00566F2A" w:rsidRDefault="00566F2A" w:rsidP="00566F2A"/>
        </w:tc>
      </w:tr>
      <w:tr w:rsidR="00566F2A" w:rsidRPr="003F2B44" w:rsidTr="00997F66">
        <w:tc>
          <w:tcPr>
            <w:tcW w:w="170" w:type="pct"/>
          </w:tcPr>
          <w:p w:rsidR="00566F2A" w:rsidRDefault="00A175D7" w:rsidP="00566F2A">
            <w:r>
              <w:t>5.2</w:t>
            </w:r>
          </w:p>
        </w:tc>
        <w:tc>
          <w:tcPr>
            <w:tcW w:w="966" w:type="pct"/>
          </w:tcPr>
          <w:p w:rsidR="00566F2A" w:rsidRDefault="00566F2A" w:rsidP="00566F2A"/>
        </w:tc>
        <w:tc>
          <w:tcPr>
            <w:tcW w:w="966" w:type="pct"/>
          </w:tcPr>
          <w:p w:rsidR="00566F2A" w:rsidRPr="003F2B44" w:rsidRDefault="00566F2A" w:rsidP="00566F2A">
            <w:r>
              <w:t>Status = Approved</w:t>
            </w:r>
          </w:p>
        </w:tc>
        <w:tc>
          <w:tcPr>
            <w:tcW w:w="966" w:type="pct"/>
          </w:tcPr>
          <w:p w:rsidR="00566F2A" w:rsidRPr="003F2B44" w:rsidRDefault="00566F2A" w:rsidP="00566F2A">
            <w:pPr>
              <w:pStyle w:val="ListParagraph"/>
              <w:ind w:left="288"/>
            </w:pPr>
          </w:p>
        </w:tc>
        <w:tc>
          <w:tcPr>
            <w:tcW w:w="966" w:type="pct"/>
          </w:tcPr>
          <w:p w:rsidR="00566F2A" w:rsidRDefault="00566F2A" w:rsidP="00566F2A">
            <w:r>
              <w:t>Generates License Sequence Number</w:t>
            </w:r>
          </w:p>
          <w:p w:rsidR="00566F2A" w:rsidRDefault="00566F2A" w:rsidP="00566F2A">
            <w:r>
              <w:t>Generates License Certificate</w:t>
            </w:r>
          </w:p>
          <w:p w:rsidR="00566F2A" w:rsidRDefault="00566F2A" w:rsidP="00566F2A">
            <w:r>
              <w:t>Generates email to Applicant Application Status = Approved</w:t>
            </w:r>
          </w:p>
          <w:p w:rsidR="00566F2A" w:rsidRPr="003F2B44" w:rsidRDefault="00566F2A" w:rsidP="00566F2A">
            <w:r>
              <w:t>License Status = Issued</w:t>
            </w:r>
          </w:p>
        </w:tc>
        <w:tc>
          <w:tcPr>
            <w:tcW w:w="965" w:type="pct"/>
          </w:tcPr>
          <w:p w:rsidR="00566F2A" w:rsidRDefault="00680933" w:rsidP="00566F2A">
            <w:r w:rsidRPr="00680933">
              <w:t xml:space="preserve">License Certificate will contain Master License number + additional location address. </w:t>
            </w:r>
          </w:p>
          <w:p w:rsidR="00680933" w:rsidRPr="003F2B44" w:rsidRDefault="00680933" w:rsidP="00680933"/>
        </w:tc>
      </w:tr>
      <w:tr w:rsidR="005529D7" w:rsidRPr="003F2B44" w:rsidTr="00997F66">
        <w:tc>
          <w:tcPr>
            <w:tcW w:w="170" w:type="pct"/>
          </w:tcPr>
          <w:p w:rsidR="005529D7" w:rsidRDefault="00A175D7" w:rsidP="005529D7">
            <w:r>
              <w:t>5.3</w:t>
            </w:r>
          </w:p>
        </w:tc>
        <w:tc>
          <w:tcPr>
            <w:tcW w:w="966" w:type="pct"/>
          </w:tcPr>
          <w:p w:rsidR="005529D7" w:rsidRDefault="005529D7" w:rsidP="005529D7"/>
        </w:tc>
        <w:tc>
          <w:tcPr>
            <w:tcW w:w="966" w:type="pct"/>
          </w:tcPr>
          <w:p w:rsidR="005529D7" w:rsidRDefault="005529D7" w:rsidP="005529D7">
            <w:r>
              <w:t>Status = Denied (only level 3s deny)</w:t>
            </w:r>
          </w:p>
          <w:p w:rsidR="005529D7" w:rsidRPr="003F2B44" w:rsidRDefault="005529D7" w:rsidP="005529D7">
            <w:r>
              <w:t>Reason (text)</w:t>
            </w:r>
          </w:p>
        </w:tc>
        <w:tc>
          <w:tcPr>
            <w:tcW w:w="966" w:type="pct"/>
          </w:tcPr>
          <w:p w:rsidR="005529D7" w:rsidRPr="003F2B44" w:rsidRDefault="005529D7" w:rsidP="005529D7"/>
        </w:tc>
        <w:tc>
          <w:tcPr>
            <w:tcW w:w="966" w:type="pct"/>
          </w:tcPr>
          <w:p w:rsidR="005529D7" w:rsidRDefault="005529D7" w:rsidP="005529D7">
            <w:r>
              <w:t xml:space="preserve">Application Status </w:t>
            </w:r>
            <w:r w:rsidRPr="00F6562C">
              <w:t xml:space="preserve">= Denied </w:t>
            </w:r>
          </w:p>
          <w:p w:rsidR="005529D7" w:rsidRDefault="005529D7" w:rsidP="005529D7">
            <w:r>
              <w:t>Generates email/letter for Applicant with right to Appeal information. ABD to manually email letter.</w:t>
            </w:r>
          </w:p>
          <w:p w:rsidR="005529D7" w:rsidRPr="003F2B44" w:rsidRDefault="005529D7" w:rsidP="005529D7"/>
        </w:tc>
        <w:tc>
          <w:tcPr>
            <w:tcW w:w="965" w:type="pct"/>
          </w:tcPr>
          <w:p w:rsidR="005529D7" w:rsidRDefault="005529D7" w:rsidP="005529D7">
            <w:pPr>
              <w:rPr>
                <w:b/>
              </w:rPr>
            </w:pPr>
            <w:r w:rsidRPr="003F2B44">
              <w:t xml:space="preserve">The </w:t>
            </w:r>
            <w:r>
              <w:t>Application goes</w:t>
            </w:r>
            <w:r w:rsidRPr="003F2B44">
              <w:t xml:space="preserve"> to the </w:t>
            </w:r>
            <w:r w:rsidRPr="003F2B44">
              <w:rPr>
                <w:b/>
              </w:rPr>
              <w:t>Appeals Process</w:t>
            </w:r>
          </w:p>
          <w:p w:rsidR="005529D7" w:rsidRDefault="005529D7" w:rsidP="005529D7">
            <w:r>
              <w:t>ABD needs to mail letter to Applicant</w:t>
            </w:r>
          </w:p>
          <w:p w:rsidR="005529D7" w:rsidRPr="003F2B44" w:rsidRDefault="005529D7" w:rsidP="005529D7"/>
        </w:tc>
      </w:tr>
    </w:tbl>
    <w:p w:rsidR="00C432D9" w:rsidRPr="00C432D9" w:rsidRDefault="00C432D9" w:rsidP="00C432D9"/>
    <w:p w:rsidR="00C432D9" w:rsidRDefault="00C432D9" w:rsidP="00C432D9"/>
    <w:p w:rsidR="00F47C04" w:rsidRDefault="00F47C04" w:rsidP="000E3C7F">
      <w:pPr>
        <w:pStyle w:val="Heading2"/>
        <w:numPr>
          <w:ilvl w:val="0"/>
          <w:numId w:val="18"/>
        </w:numPr>
      </w:pPr>
      <w:bookmarkStart w:id="40" w:name="_Toc464209384"/>
      <w:r>
        <w:t>Dram Shop Insurance Carrier Changes</w:t>
      </w:r>
      <w:bookmarkEnd w:id="40"/>
    </w:p>
    <w:p w:rsidR="00504924" w:rsidRDefault="00F47C04" w:rsidP="00F47C04">
      <w:r>
        <w:t xml:space="preserve">At times Dram Shop </w:t>
      </w:r>
      <w:r w:rsidR="00BC2E35">
        <w:t>Insurance C</w:t>
      </w:r>
      <w:r>
        <w:t xml:space="preserve">arriers linked to a License may need to be </w:t>
      </w:r>
      <w:r w:rsidR="00BC2E35">
        <w:t>u</w:t>
      </w:r>
      <w:r>
        <w:t xml:space="preserve">pdated.  </w:t>
      </w:r>
      <w:r w:rsidR="00504924">
        <w:t xml:space="preserve">These can be mid-term changes to a new carrier.  Or they could be cancellations and </w:t>
      </w:r>
      <w:r w:rsidR="00BC2E35">
        <w:t>policy reinstatements</w:t>
      </w:r>
      <w:r w:rsidR="00504924">
        <w:t>.</w:t>
      </w:r>
    </w:p>
    <w:tbl>
      <w:tblPr>
        <w:tblStyle w:val="TableGrid"/>
        <w:tblW w:w="5046" w:type="pct"/>
        <w:tblLook w:val="04A0" w:firstRow="1" w:lastRow="0" w:firstColumn="1" w:lastColumn="0" w:noHBand="0" w:noVBand="1"/>
      </w:tblPr>
      <w:tblGrid>
        <w:gridCol w:w="650"/>
        <w:gridCol w:w="3692"/>
        <w:gridCol w:w="3692"/>
        <w:gridCol w:w="3692"/>
        <w:gridCol w:w="3692"/>
        <w:gridCol w:w="3692"/>
      </w:tblGrid>
      <w:tr w:rsidR="00504924" w:rsidRPr="0044663B" w:rsidTr="0028305B">
        <w:tc>
          <w:tcPr>
            <w:tcW w:w="170" w:type="pct"/>
          </w:tcPr>
          <w:p w:rsidR="00504924" w:rsidRPr="0044663B" w:rsidRDefault="00F47C04" w:rsidP="00061C52">
            <w:pPr>
              <w:ind w:left="-90" w:right="-105"/>
              <w:rPr>
                <w:b/>
              </w:rPr>
            </w:pPr>
            <w:r>
              <w:t xml:space="preserve"> </w:t>
            </w:r>
          </w:p>
        </w:tc>
        <w:tc>
          <w:tcPr>
            <w:tcW w:w="966" w:type="pct"/>
          </w:tcPr>
          <w:p w:rsidR="00504924" w:rsidRPr="0044663B" w:rsidRDefault="00504924" w:rsidP="00061C52">
            <w:pPr>
              <w:rPr>
                <w:b/>
              </w:rPr>
            </w:pPr>
            <w:r w:rsidRPr="0044663B">
              <w:rPr>
                <w:b/>
              </w:rPr>
              <w:t>Applicant</w:t>
            </w:r>
          </w:p>
        </w:tc>
        <w:tc>
          <w:tcPr>
            <w:tcW w:w="966" w:type="pct"/>
          </w:tcPr>
          <w:p w:rsidR="00504924" w:rsidRPr="0044663B" w:rsidRDefault="00504924" w:rsidP="00061C52">
            <w:pPr>
              <w:rPr>
                <w:b/>
              </w:rPr>
            </w:pPr>
            <w:r w:rsidRPr="0044663B">
              <w:rPr>
                <w:b/>
              </w:rPr>
              <w:t>Staff</w:t>
            </w:r>
          </w:p>
        </w:tc>
        <w:tc>
          <w:tcPr>
            <w:tcW w:w="966" w:type="pct"/>
          </w:tcPr>
          <w:p w:rsidR="00504924" w:rsidRPr="00A224CE" w:rsidRDefault="00504924" w:rsidP="00061C52">
            <w:pPr>
              <w:rPr>
                <w:b/>
              </w:rPr>
            </w:pPr>
            <w:r w:rsidRPr="00A224CE">
              <w:rPr>
                <w:b/>
              </w:rPr>
              <w:t>Other</w:t>
            </w:r>
          </w:p>
        </w:tc>
        <w:tc>
          <w:tcPr>
            <w:tcW w:w="966" w:type="pct"/>
          </w:tcPr>
          <w:p w:rsidR="00504924" w:rsidRPr="00A224CE" w:rsidRDefault="00504924" w:rsidP="00061C52">
            <w:pPr>
              <w:rPr>
                <w:b/>
              </w:rPr>
            </w:pPr>
            <w:r w:rsidRPr="00A224CE">
              <w:rPr>
                <w:b/>
              </w:rPr>
              <w:t>System</w:t>
            </w:r>
          </w:p>
        </w:tc>
        <w:tc>
          <w:tcPr>
            <w:tcW w:w="966" w:type="pct"/>
          </w:tcPr>
          <w:p w:rsidR="00504924" w:rsidRPr="0044663B" w:rsidRDefault="00504924" w:rsidP="00061C52">
            <w:pPr>
              <w:rPr>
                <w:b/>
              </w:rPr>
            </w:pPr>
            <w:r w:rsidRPr="0044663B">
              <w:rPr>
                <w:b/>
              </w:rPr>
              <w:t>Comments</w:t>
            </w:r>
          </w:p>
        </w:tc>
      </w:tr>
      <w:tr w:rsidR="006E746C" w:rsidRPr="003F2B44" w:rsidTr="006E746C">
        <w:tc>
          <w:tcPr>
            <w:tcW w:w="5000" w:type="pct"/>
            <w:gridSpan w:val="6"/>
          </w:tcPr>
          <w:p w:rsidR="006E746C" w:rsidRPr="00871FCE" w:rsidRDefault="006E746C" w:rsidP="00061C52">
            <w:pPr>
              <w:rPr>
                <w:b/>
              </w:rPr>
            </w:pPr>
            <w:r w:rsidRPr="00871FCE">
              <w:rPr>
                <w:b/>
              </w:rPr>
              <w:t>Expired</w:t>
            </w:r>
            <w:r w:rsidR="0097095D">
              <w:rPr>
                <w:b/>
              </w:rPr>
              <w:t xml:space="preserve"> or Cancelled</w:t>
            </w:r>
            <w:r w:rsidRPr="00871FCE">
              <w:rPr>
                <w:b/>
              </w:rPr>
              <w:t xml:space="preserve"> Dram Shop Insurance Policies</w:t>
            </w:r>
          </w:p>
        </w:tc>
      </w:tr>
      <w:tr w:rsidR="00504924" w:rsidRPr="003F2B44" w:rsidTr="0028305B">
        <w:tc>
          <w:tcPr>
            <w:tcW w:w="170" w:type="pct"/>
          </w:tcPr>
          <w:p w:rsidR="00504924" w:rsidRPr="003F2B44" w:rsidRDefault="00504924" w:rsidP="00061C52">
            <w:r>
              <w:t>1</w:t>
            </w:r>
          </w:p>
        </w:tc>
        <w:tc>
          <w:tcPr>
            <w:tcW w:w="966" w:type="pct"/>
          </w:tcPr>
          <w:p w:rsidR="00504924" w:rsidRPr="003F2B44" w:rsidRDefault="00504924" w:rsidP="00061C52"/>
        </w:tc>
        <w:tc>
          <w:tcPr>
            <w:tcW w:w="966" w:type="pct"/>
          </w:tcPr>
          <w:p w:rsidR="00504924" w:rsidRDefault="006E746C" w:rsidP="00061C52">
            <w:r>
              <w:t>Search for Dram Shop policy via Licensee Number/Name</w:t>
            </w:r>
          </w:p>
          <w:p w:rsidR="006E746C" w:rsidRDefault="006E746C" w:rsidP="00061C52">
            <w:r>
              <w:t>or</w:t>
            </w:r>
          </w:p>
          <w:p w:rsidR="006E746C" w:rsidRPr="003F2B44" w:rsidRDefault="006E746C" w:rsidP="00061C52">
            <w:r>
              <w:t xml:space="preserve">Policy Number </w:t>
            </w:r>
          </w:p>
        </w:tc>
        <w:tc>
          <w:tcPr>
            <w:tcW w:w="966" w:type="pct"/>
          </w:tcPr>
          <w:p w:rsidR="00504924" w:rsidRPr="003F2B44" w:rsidRDefault="00504924" w:rsidP="00061C52">
            <w:pPr>
              <w:pStyle w:val="ListParagraph"/>
              <w:ind w:left="288"/>
            </w:pPr>
          </w:p>
        </w:tc>
        <w:tc>
          <w:tcPr>
            <w:tcW w:w="966" w:type="pct"/>
          </w:tcPr>
          <w:p w:rsidR="00504924" w:rsidRPr="003F2B44" w:rsidRDefault="0028305B" w:rsidP="006E746C">
            <w:r>
              <w:t>Displays the License and associated Dram Shop information</w:t>
            </w:r>
          </w:p>
        </w:tc>
        <w:tc>
          <w:tcPr>
            <w:tcW w:w="966" w:type="pct"/>
          </w:tcPr>
          <w:p w:rsidR="00504924" w:rsidRPr="003F2B44" w:rsidRDefault="00504924" w:rsidP="00061C52"/>
        </w:tc>
      </w:tr>
      <w:tr w:rsidR="0028305B" w:rsidRPr="003F2B44" w:rsidTr="0028305B">
        <w:tc>
          <w:tcPr>
            <w:tcW w:w="170" w:type="pct"/>
          </w:tcPr>
          <w:p w:rsidR="0028305B" w:rsidRDefault="00A175D7" w:rsidP="00061C52">
            <w:r>
              <w:t>2</w:t>
            </w:r>
          </w:p>
        </w:tc>
        <w:tc>
          <w:tcPr>
            <w:tcW w:w="966" w:type="pct"/>
          </w:tcPr>
          <w:p w:rsidR="0028305B" w:rsidRPr="003F2B44" w:rsidRDefault="0028305B" w:rsidP="00061C52"/>
        </w:tc>
        <w:tc>
          <w:tcPr>
            <w:tcW w:w="966" w:type="pct"/>
          </w:tcPr>
          <w:p w:rsidR="0028305B" w:rsidRDefault="0028305B" w:rsidP="00061C52">
            <w:r>
              <w:t>Enters the Policy Cancellation Date</w:t>
            </w:r>
          </w:p>
        </w:tc>
        <w:tc>
          <w:tcPr>
            <w:tcW w:w="966" w:type="pct"/>
          </w:tcPr>
          <w:p w:rsidR="0028305B" w:rsidRPr="003F2B44" w:rsidRDefault="0028305B" w:rsidP="00061C52">
            <w:pPr>
              <w:pStyle w:val="ListParagraph"/>
              <w:ind w:left="288"/>
            </w:pPr>
          </w:p>
        </w:tc>
        <w:tc>
          <w:tcPr>
            <w:tcW w:w="966" w:type="pct"/>
          </w:tcPr>
          <w:p w:rsidR="0028305B" w:rsidRDefault="0028305B" w:rsidP="006E746C">
            <w:r>
              <w:t>Saves the updated information</w:t>
            </w:r>
          </w:p>
        </w:tc>
        <w:tc>
          <w:tcPr>
            <w:tcW w:w="966" w:type="pct"/>
          </w:tcPr>
          <w:p w:rsidR="0028305B" w:rsidRPr="003F2B44" w:rsidRDefault="0028305B" w:rsidP="00061C52"/>
        </w:tc>
      </w:tr>
      <w:tr w:rsidR="0028305B" w:rsidRPr="003F2B44" w:rsidTr="0028305B">
        <w:tc>
          <w:tcPr>
            <w:tcW w:w="5000" w:type="pct"/>
            <w:gridSpan w:val="6"/>
          </w:tcPr>
          <w:p w:rsidR="0028305B" w:rsidRPr="00871FCE" w:rsidRDefault="0028305B" w:rsidP="00061C52">
            <w:pPr>
              <w:rPr>
                <w:b/>
              </w:rPr>
            </w:pPr>
            <w:r w:rsidRPr="00871FCE">
              <w:rPr>
                <w:b/>
              </w:rPr>
              <w:t>Report</w:t>
            </w:r>
          </w:p>
        </w:tc>
      </w:tr>
      <w:tr w:rsidR="0028305B" w:rsidRPr="003F2B44" w:rsidTr="0028305B">
        <w:tc>
          <w:tcPr>
            <w:tcW w:w="170" w:type="pct"/>
          </w:tcPr>
          <w:p w:rsidR="0028305B" w:rsidRDefault="00A175D7" w:rsidP="00061C52">
            <w:r>
              <w:t>3</w:t>
            </w:r>
          </w:p>
        </w:tc>
        <w:tc>
          <w:tcPr>
            <w:tcW w:w="966" w:type="pct"/>
          </w:tcPr>
          <w:p w:rsidR="0028305B" w:rsidRPr="003F2B44" w:rsidRDefault="0028305B" w:rsidP="00061C52"/>
        </w:tc>
        <w:tc>
          <w:tcPr>
            <w:tcW w:w="966" w:type="pct"/>
          </w:tcPr>
          <w:p w:rsidR="0028305B" w:rsidRDefault="0028305B" w:rsidP="00061C52"/>
        </w:tc>
        <w:tc>
          <w:tcPr>
            <w:tcW w:w="966" w:type="pct"/>
          </w:tcPr>
          <w:p w:rsidR="0028305B" w:rsidRPr="003F2B44" w:rsidRDefault="0028305B" w:rsidP="00061C52">
            <w:pPr>
              <w:pStyle w:val="ListParagraph"/>
              <w:ind w:left="288"/>
            </w:pPr>
          </w:p>
        </w:tc>
        <w:tc>
          <w:tcPr>
            <w:tcW w:w="966" w:type="pct"/>
          </w:tcPr>
          <w:p w:rsidR="00E55E31" w:rsidRDefault="00E55E31" w:rsidP="006E746C">
            <w:r>
              <w:t>10 Day Report/Notice</w:t>
            </w:r>
          </w:p>
          <w:p w:rsidR="00E55E31" w:rsidRDefault="00E55E31" w:rsidP="006E746C"/>
          <w:p w:rsidR="0028305B" w:rsidRDefault="0028305B" w:rsidP="006E746C">
            <w:r>
              <w:t xml:space="preserve">Report will be generated </w:t>
            </w:r>
            <w:r w:rsidR="006C6285">
              <w:t>that lists</w:t>
            </w:r>
            <w:r>
              <w:t xml:space="preserve"> the policies that will be expiring within the next 10 days</w:t>
            </w:r>
          </w:p>
        </w:tc>
        <w:tc>
          <w:tcPr>
            <w:tcW w:w="966" w:type="pct"/>
          </w:tcPr>
          <w:p w:rsidR="0028305B" w:rsidRPr="003F2B44" w:rsidRDefault="0028305B" w:rsidP="00061C52"/>
        </w:tc>
      </w:tr>
      <w:tr w:rsidR="0028305B" w:rsidRPr="003F2B44" w:rsidTr="0028305B">
        <w:tc>
          <w:tcPr>
            <w:tcW w:w="170" w:type="pct"/>
          </w:tcPr>
          <w:p w:rsidR="0028305B" w:rsidRDefault="00A175D7" w:rsidP="00061C52">
            <w:r>
              <w:t>4</w:t>
            </w:r>
          </w:p>
        </w:tc>
        <w:tc>
          <w:tcPr>
            <w:tcW w:w="966" w:type="pct"/>
          </w:tcPr>
          <w:p w:rsidR="0028305B" w:rsidRPr="003F2B44" w:rsidRDefault="0028305B" w:rsidP="00061C52"/>
        </w:tc>
        <w:tc>
          <w:tcPr>
            <w:tcW w:w="966" w:type="pct"/>
          </w:tcPr>
          <w:p w:rsidR="0028305B" w:rsidRDefault="0028305B" w:rsidP="00061C52"/>
        </w:tc>
        <w:tc>
          <w:tcPr>
            <w:tcW w:w="966" w:type="pct"/>
          </w:tcPr>
          <w:p w:rsidR="0028305B" w:rsidRPr="003F2B44" w:rsidRDefault="0028305B" w:rsidP="00061C52">
            <w:pPr>
              <w:pStyle w:val="ListParagraph"/>
              <w:ind w:left="288"/>
            </w:pPr>
          </w:p>
        </w:tc>
        <w:tc>
          <w:tcPr>
            <w:tcW w:w="966" w:type="pct"/>
          </w:tcPr>
          <w:p w:rsidR="0028305B" w:rsidRDefault="0028305B" w:rsidP="006E746C">
            <w:r>
              <w:t xml:space="preserve">Generates an email to the Licensee stating that their policy will be </w:t>
            </w:r>
            <w:r>
              <w:lastRenderedPageBreak/>
              <w:t>expiring in 10 days</w:t>
            </w:r>
            <w:r w:rsidR="006C6285">
              <w:t xml:space="preserve"> </w:t>
            </w:r>
          </w:p>
        </w:tc>
        <w:tc>
          <w:tcPr>
            <w:tcW w:w="966" w:type="pct"/>
          </w:tcPr>
          <w:p w:rsidR="0028305B" w:rsidRPr="003F2B44" w:rsidRDefault="0028305B" w:rsidP="00061C52"/>
        </w:tc>
      </w:tr>
      <w:tr w:rsidR="00871FCE" w:rsidRPr="003F2B44" w:rsidTr="0028305B">
        <w:tc>
          <w:tcPr>
            <w:tcW w:w="170" w:type="pct"/>
          </w:tcPr>
          <w:p w:rsidR="00871FCE" w:rsidRDefault="00A175D7" w:rsidP="00061C52">
            <w:r>
              <w:t>5</w:t>
            </w:r>
          </w:p>
        </w:tc>
        <w:tc>
          <w:tcPr>
            <w:tcW w:w="966" w:type="pct"/>
          </w:tcPr>
          <w:p w:rsidR="00871FCE" w:rsidRPr="003F2B44" w:rsidRDefault="00871FCE" w:rsidP="00061C52"/>
        </w:tc>
        <w:tc>
          <w:tcPr>
            <w:tcW w:w="966" w:type="pct"/>
          </w:tcPr>
          <w:p w:rsidR="00871FCE" w:rsidRDefault="00871FCE" w:rsidP="00061C52"/>
        </w:tc>
        <w:tc>
          <w:tcPr>
            <w:tcW w:w="966" w:type="pct"/>
          </w:tcPr>
          <w:p w:rsidR="00871FCE" w:rsidRPr="003F2B44" w:rsidRDefault="00871FCE" w:rsidP="00061C52">
            <w:pPr>
              <w:pStyle w:val="ListParagraph"/>
              <w:ind w:left="288"/>
            </w:pPr>
          </w:p>
        </w:tc>
        <w:tc>
          <w:tcPr>
            <w:tcW w:w="966" w:type="pct"/>
          </w:tcPr>
          <w:p w:rsidR="00871FCE" w:rsidRDefault="00E55E31" w:rsidP="006E746C">
            <w:r>
              <w:t>1 Day Report</w:t>
            </w:r>
          </w:p>
          <w:p w:rsidR="00E55E31" w:rsidRDefault="00E55E31" w:rsidP="006E746C"/>
          <w:p w:rsidR="00E55E31" w:rsidRDefault="00E55E31" w:rsidP="006E746C">
            <w:r>
              <w:t>Report or Dashboard that lists the policies that will expire at midnight</w:t>
            </w:r>
          </w:p>
          <w:p w:rsidR="00E55E31" w:rsidRDefault="00E55E31" w:rsidP="006E746C"/>
        </w:tc>
        <w:tc>
          <w:tcPr>
            <w:tcW w:w="966" w:type="pct"/>
          </w:tcPr>
          <w:p w:rsidR="00871FCE" w:rsidRPr="003F2B44" w:rsidRDefault="00871FCE" w:rsidP="00061C52"/>
        </w:tc>
      </w:tr>
      <w:tr w:rsidR="00871FCE" w:rsidRPr="003F2B44" w:rsidTr="0028305B">
        <w:tc>
          <w:tcPr>
            <w:tcW w:w="170" w:type="pct"/>
          </w:tcPr>
          <w:p w:rsidR="00871FCE" w:rsidRDefault="00A175D7" w:rsidP="00061C52">
            <w:r>
              <w:t>6</w:t>
            </w:r>
          </w:p>
        </w:tc>
        <w:tc>
          <w:tcPr>
            <w:tcW w:w="966" w:type="pct"/>
          </w:tcPr>
          <w:p w:rsidR="00871FCE" w:rsidRPr="003F2B44" w:rsidRDefault="00871FCE" w:rsidP="00061C52"/>
        </w:tc>
        <w:tc>
          <w:tcPr>
            <w:tcW w:w="966" w:type="pct"/>
          </w:tcPr>
          <w:p w:rsidR="00871FCE" w:rsidRDefault="00E55E31" w:rsidP="00061C52">
            <w:r>
              <w:t>On the License, updates the License Status to Suspended and selects the Reason</w:t>
            </w:r>
          </w:p>
        </w:tc>
        <w:tc>
          <w:tcPr>
            <w:tcW w:w="966" w:type="pct"/>
          </w:tcPr>
          <w:p w:rsidR="00871FCE" w:rsidRPr="003F2B44" w:rsidRDefault="00871FCE" w:rsidP="00061C52">
            <w:pPr>
              <w:pStyle w:val="ListParagraph"/>
              <w:ind w:left="288"/>
            </w:pPr>
          </w:p>
        </w:tc>
        <w:tc>
          <w:tcPr>
            <w:tcW w:w="966" w:type="pct"/>
          </w:tcPr>
          <w:p w:rsidR="00871FCE" w:rsidRDefault="00871FCE" w:rsidP="006E746C"/>
        </w:tc>
        <w:tc>
          <w:tcPr>
            <w:tcW w:w="966" w:type="pct"/>
          </w:tcPr>
          <w:p w:rsidR="00871FCE" w:rsidRPr="003F2B44" w:rsidRDefault="00E55E31" w:rsidP="00061C52">
            <w:r>
              <w:t xml:space="preserve">ABD to manually generate any letters or emails that are needed to complete </w:t>
            </w:r>
            <w:r w:rsidR="00BC02BD">
              <w:t>due to a</w:t>
            </w:r>
            <w:r>
              <w:t xml:space="preserve"> suspension.</w:t>
            </w:r>
            <w:r w:rsidR="00BC02BD">
              <w:t xml:space="preserve"> (possible </w:t>
            </w:r>
            <w:r w:rsidR="006C6285">
              <w:t>Compliance</w:t>
            </w:r>
            <w:r w:rsidR="00BC02BD">
              <w:t>-Phase 2 features)</w:t>
            </w:r>
          </w:p>
        </w:tc>
      </w:tr>
      <w:tr w:rsidR="0028305B" w:rsidRPr="003F2B44" w:rsidTr="0028305B">
        <w:tc>
          <w:tcPr>
            <w:tcW w:w="5000" w:type="pct"/>
            <w:gridSpan w:val="6"/>
          </w:tcPr>
          <w:p w:rsidR="0028305B" w:rsidRPr="00871FCE" w:rsidRDefault="00E27B1C" w:rsidP="00061C52">
            <w:pPr>
              <w:rPr>
                <w:b/>
              </w:rPr>
            </w:pPr>
            <w:r w:rsidRPr="00871FCE">
              <w:rPr>
                <w:b/>
              </w:rPr>
              <w:t>New Policy</w:t>
            </w:r>
            <w:r w:rsidR="006C6285">
              <w:rPr>
                <w:b/>
              </w:rPr>
              <w:t xml:space="preserve"> Update</w:t>
            </w:r>
            <w:r w:rsidRPr="00871FCE">
              <w:rPr>
                <w:b/>
              </w:rPr>
              <w:t xml:space="preserve"> or </w:t>
            </w:r>
            <w:r w:rsidR="0028305B" w:rsidRPr="00871FCE">
              <w:rPr>
                <w:b/>
              </w:rPr>
              <w:t>Reinstatement</w:t>
            </w:r>
          </w:p>
        </w:tc>
      </w:tr>
      <w:tr w:rsidR="0028305B" w:rsidRPr="003F2B44" w:rsidTr="0028305B">
        <w:tc>
          <w:tcPr>
            <w:tcW w:w="170" w:type="pct"/>
          </w:tcPr>
          <w:p w:rsidR="0028305B" w:rsidRDefault="00A175D7" w:rsidP="00061C52">
            <w:r>
              <w:t>7</w:t>
            </w:r>
          </w:p>
        </w:tc>
        <w:tc>
          <w:tcPr>
            <w:tcW w:w="966" w:type="pct"/>
          </w:tcPr>
          <w:p w:rsidR="0028305B" w:rsidRPr="003F2B44" w:rsidRDefault="0028305B" w:rsidP="00061C52"/>
        </w:tc>
        <w:tc>
          <w:tcPr>
            <w:tcW w:w="966" w:type="pct"/>
          </w:tcPr>
          <w:p w:rsidR="0028305B" w:rsidRDefault="0028305B" w:rsidP="0028305B">
            <w:r>
              <w:t>Search for Dram Shop policy via Licensee Number/Name</w:t>
            </w:r>
          </w:p>
          <w:p w:rsidR="0028305B" w:rsidRDefault="0028305B" w:rsidP="0028305B">
            <w:r>
              <w:t>or</w:t>
            </w:r>
          </w:p>
          <w:p w:rsidR="0028305B" w:rsidRDefault="0028305B" w:rsidP="0028305B">
            <w:r>
              <w:t>Policy Number</w:t>
            </w:r>
          </w:p>
        </w:tc>
        <w:tc>
          <w:tcPr>
            <w:tcW w:w="966" w:type="pct"/>
          </w:tcPr>
          <w:p w:rsidR="0028305B" w:rsidRPr="003F2B44" w:rsidRDefault="0028305B" w:rsidP="00061C52">
            <w:pPr>
              <w:pStyle w:val="ListParagraph"/>
              <w:ind w:left="288"/>
            </w:pPr>
          </w:p>
        </w:tc>
        <w:tc>
          <w:tcPr>
            <w:tcW w:w="966" w:type="pct"/>
          </w:tcPr>
          <w:p w:rsidR="0028305B" w:rsidRDefault="0028305B" w:rsidP="006E746C"/>
        </w:tc>
        <w:tc>
          <w:tcPr>
            <w:tcW w:w="966" w:type="pct"/>
          </w:tcPr>
          <w:p w:rsidR="0028305B" w:rsidRPr="003F2B44" w:rsidRDefault="00871FCE" w:rsidP="00061C52">
            <w:r>
              <w:t>For Licenses that have been Suspended, ABD will need to manually set the License status to Active when they receive the new policy.</w:t>
            </w:r>
          </w:p>
        </w:tc>
      </w:tr>
      <w:tr w:rsidR="0028305B" w:rsidRPr="003F2B44" w:rsidTr="0028305B">
        <w:tc>
          <w:tcPr>
            <w:tcW w:w="170" w:type="pct"/>
          </w:tcPr>
          <w:p w:rsidR="0028305B" w:rsidRDefault="00A175D7" w:rsidP="00061C52">
            <w:r>
              <w:t>8</w:t>
            </w:r>
          </w:p>
        </w:tc>
        <w:tc>
          <w:tcPr>
            <w:tcW w:w="966" w:type="pct"/>
          </w:tcPr>
          <w:p w:rsidR="0028305B" w:rsidRPr="003F2B44" w:rsidRDefault="0028305B" w:rsidP="00061C52"/>
        </w:tc>
        <w:tc>
          <w:tcPr>
            <w:tcW w:w="966" w:type="pct"/>
          </w:tcPr>
          <w:p w:rsidR="0028305B" w:rsidRDefault="0028305B" w:rsidP="0028305B">
            <w:r>
              <w:t xml:space="preserve">Enters the Policy number </w:t>
            </w:r>
          </w:p>
          <w:p w:rsidR="0028305B" w:rsidRDefault="0028305B" w:rsidP="0028305B">
            <w:r>
              <w:t>Enters Policy Dates</w:t>
            </w:r>
          </w:p>
        </w:tc>
        <w:tc>
          <w:tcPr>
            <w:tcW w:w="966" w:type="pct"/>
          </w:tcPr>
          <w:p w:rsidR="0028305B" w:rsidRPr="003F2B44" w:rsidRDefault="0028305B" w:rsidP="00061C52">
            <w:pPr>
              <w:pStyle w:val="ListParagraph"/>
              <w:ind w:left="288"/>
            </w:pPr>
          </w:p>
        </w:tc>
        <w:tc>
          <w:tcPr>
            <w:tcW w:w="966" w:type="pct"/>
          </w:tcPr>
          <w:p w:rsidR="0028305B" w:rsidRDefault="0028305B" w:rsidP="006E746C">
            <w:r>
              <w:t>Save</w:t>
            </w:r>
            <w:r w:rsidR="006345AC">
              <w:t>s</w:t>
            </w:r>
            <w:r>
              <w:t xml:space="preserve"> the new information</w:t>
            </w:r>
          </w:p>
          <w:p w:rsidR="006345AC" w:rsidRDefault="006345AC" w:rsidP="006E746C"/>
        </w:tc>
        <w:tc>
          <w:tcPr>
            <w:tcW w:w="966" w:type="pct"/>
          </w:tcPr>
          <w:p w:rsidR="0028305B" w:rsidRPr="003F2B44" w:rsidRDefault="0028305B" w:rsidP="00061C52"/>
        </w:tc>
      </w:tr>
      <w:tr w:rsidR="0028305B" w:rsidRPr="003F2B44" w:rsidTr="0028305B">
        <w:tc>
          <w:tcPr>
            <w:tcW w:w="170" w:type="pct"/>
          </w:tcPr>
          <w:p w:rsidR="0028305B" w:rsidRDefault="00A175D7" w:rsidP="00061C52">
            <w:r>
              <w:t>9</w:t>
            </w:r>
          </w:p>
        </w:tc>
        <w:tc>
          <w:tcPr>
            <w:tcW w:w="966" w:type="pct"/>
          </w:tcPr>
          <w:p w:rsidR="0028305B" w:rsidRPr="003F2B44" w:rsidRDefault="0028305B" w:rsidP="00061C52"/>
        </w:tc>
        <w:tc>
          <w:tcPr>
            <w:tcW w:w="966" w:type="pct"/>
          </w:tcPr>
          <w:p w:rsidR="0028305B" w:rsidRDefault="006345AC" w:rsidP="0028305B">
            <w:r>
              <w:t>Requests email to Dram Shop Carrier</w:t>
            </w:r>
          </w:p>
        </w:tc>
        <w:tc>
          <w:tcPr>
            <w:tcW w:w="966" w:type="pct"/>
          </w:tcPr>
          <w:p w:rsidR="0028305B" w:rsidRPr="003F2B44" w:rsidRDefault="0028305B" w:rsidP="00061C52">
            <w:pPr>
              <w:pStyle w:val="ListParagraph"/>
              <w:ind w:left="288"/>
            </w:pPr>
          </w:p>
        </w:tc>
        <w:tc>
          <w:tcPr>
            <w:tcW w:w="966" w:type="pct"/>
          </w:tcPr>
          <w:p w:rsidR="0028305B" w:rsidRDefault="006345AC" w:rsidP="006E746C">
            <w:r>
              <w:t>Generates an email to the carrier containing the Licensee and Policy information</w:t>
            </w:r>
            <w:r w:rsidR="006C6285">
              <w:t xml:space="preserve"> to confirm the changes.</w:t>
            </w:r>
          </w:p>
        </w:tc>
        <w:tc>
          <w:tcPr>
            <w:tcW w:w="966" w:type="pct"/>
          </w:tcPr>
          <w:p w:rsidR="0028305B" w:rsidRPr="003F2B44" w:rsidRDefault="0028305B" w:rsidP="00061C52"/>
        </w:tc>
      </w:tr>
      <w:tr w:rsidR="00E27B1C" w:rsidRPr="003F2B44" w:rsidTr="00E27B1C">
        <w:tc>
          <w:tcPr>
            <w:tcW w:w="5000" w:type="pct"/>
            <w:gridSpan w:val="6"/>
          </w:tcPr>
          <w:p w:rsidR="00E27B1C" w:rsidRPr="00871FCE" w:rsidRDefault="00E27B1C" w:rsidP="00061C52">
            <w:pPr>
              <w:rPr>
                <w:b/>
              </w:rPr>
            </w:pPr>
            <w:r w:rsidRPr="00871FCE">
              <w:rPr>
                <w:b/>
              </w:rPr>
              <w:t>Mid Term Changes</w:t>
            </w:r>
          </w:p>
        </w:tc>
      </w:tr>
      <w:tr w:rsidR="00E27B1C" w:rsidRPr="003F2B44" w:rsidTr="0028305B">
        <w:tc>
          <w:tcPr>
            <w:tcW w:w="170" w:type="pct"/>
          </w:tcPr>
          <w:p w:rsidR="00E27B1C" w:rsidRDefault="00A175D7" w:rsidP="00061C52">
            <w:r>
              <w:t>10</w:t>
            </w:r>
          </w:p>
        </w:tc>
        <w:tc>
          <w:tcPr>
            <w:tcW w:w="966" w:type="pct"/>
          </w:tcPr>
          <w:p w:rsidR="00E27B1C" w:rsidRPr="003F2B44" w:rsidRDefault="00E27B1C" w:rsidP="00E27B1C">
            <w:r w:rsidRPr="003F2B44">
              <w:t>Logs into existing portal account.</w:t>
            </w:r>
          </w:p>
          <w:p w:rsidR="00E27B1C" w:rsidRPr="003F2B44" w:rsidRDefault="00E27B1C" w:rsidP="00E27B1C">
            <w:r w:rsidRPr="003F2B44">
              <w:t xml:space="preserve">Looks up an existing </w:t>
            </w:r>
            <w:r>
              <w:t xml:space="preserve">Active </w:t>
            </w:r>
            <w:r w:rsidRPr="003F2B44">
              <w:t xml:space="preserve">license in the portal, then clicks on </w:t>
            </w:r>
            <w:r>
              <w:t xml:space="preserve">Change of Dram Shop </w:t>
            </w:r>
            <w:r w:rsidR="006C6285">
              <w:t xml:space="preserve">Insurance </w:t>
            </w:r>
            <w:r>
              <w:t>Carrier</w:t>
            </w:r>
          </w:p>
        </w:tc>
        <w:tc>
          <w:tcPr>
            <w:tcW w:w="966" w:type="pct"/>
          </w:tcPr>
          <w:p w:rsidR="00E27B1C" w:rsidRDefault="00E27B1C" w:rsidP="0028305B"/>
        </w:tc>
        <w:tc>
          <w:tcPr>
            <w:tcW w:w="966" w:type="pct"/>
          </w:tcPr>
          <w:p w:rsidR="00E27B1C" w:rsidRPr="003F2B44" w:rsidRDefault="00E27B1C" w:rsidP="00061C52">
            <w:pPr>
              <w:pStyle w:val="ListParagraph"/>
              <w:ind w:left="288"/>
            </w:pPr>
          </w:p>
        </w:tc>
        <w:tc>
          <w:tcPr>
            <w:tcW w:w="966" w:type="pct"/>
          </w:tcPr>
          <w:p w:rsidR="00E27B1C" w:rsidRDefault="00E27B1C" w:rsidP="006E746C"/>
        </w:tc>
        <w:tc>
          <w:tcPr>
            <w:tcW w:w="966" w:type="pct"/>
          </w:tcPr>
          <w:p w:rsidR="00E27B1C" w:rsidRPr="003F2B44" w:rsidRDefault="00E27B1C" w:rsidP="00061C52"/>
        </w:tc>
      </w:tr>
      <w:tr w:rsidR="00E27B1C" w:rsidRPr="003F2B44" w:rsidTr="0028305B">
        <w:tc>
          <w:tcPr>
            <w:tcW w:w="170" w:type="pct"/>
          </w:tcPr>
          <w:p w:rsidR="00E27B1C" w:rsidRDefault="00A175D7" w:rsidP="00061C52">
            <w:r>
              <w:t>11</w:t>
            </w:r>
          </w:p>
        </w:tc>
        <w:tc>
          <w:tcPr>
            <w:tcW w:w="966" w:type="pct"/>
          </w:tcPr>
          <w:p w:rsidR="00E27B1C" w:rsidRPr="003F2B44" w:rsidRDefault="00E27B1C" w:rsidP="00061C52">
            <w:r>
              <w:t>Selects new Dram Shop Carrier</w:t>
            </w:r>
          </w:p>
        </w:tc>
        <w:tc>
          <w:tcPr>
            <w:tcW w:w="966" w:type="pct"/>
          </w:tcPr>
          <w:p w:rsidR="00E27B1C" w:rsidRDefault="00E27B1C" w:rsidP="0028305B"/>
        </w:tc>
        <w:tc>
          <w:tcPr>
            <w:tcW w:w="966" w:type="pct"/>
          </w:tcPr>
          <w:p w:rsidR="00E27B1C" w:rsidRPr="003F2B44" w:rsidRDefault="00E27B1C" w:rsidP="00061C52">
            <w:pPr>
              <w:pStyle w:val="ListParagraph"/>
              <w:ind w:left="288"/>
            </w:pPr>
          </w:p>
        </w:tc>
        <w:tc>
          <w:tcPr>
            <w:tcW w:w="966" w:type="pct"/>
          </w:tcPr>
          <w:p w:rsidR="00E27B1C" w:rsidRDefault="00E27B1C" w:rsidP="006E746C"/>
        </w:tc>
        <w:tc>
          <w:tcPr>
            <w:tcW w:w="966" w:type="pct"/>
          </w:tcPr>
          <w:p w:rsidR="00E27B1C" w:rsidRPr="003F2B44" w:rsidRDefault="00F02631" w:rsidP="00061C52">
            <w:r>
              <w:t>Note: In some cases, the Licensee may have a new dram shop insurance carrier before the previous dram has expired or been cancelled.  Therefore there can be 2 active dram shop carriers on a License.</w:t>
            </w:r>
          </w:p>
        </w:tc>
      </w:tr>
      <w:tr w:rsidR="00E27B1C" w:rsidRPr="003F2B44" w:rsidTr="0028305B">
        <w:tc>
          <w:tcPr>
            <w:tcW w:w="170" w:type="pct"/>
          </w:tcPr>
          <w:p w:rsidR="00E27B1C" w:rsidRDefault="00A175D7" w:rsidP="00061C52">
            <w:r>
              <w:t>12</w:t>
            </w:r>
          </w:p>
        </w:tc>
        <w:tc>
          <w:tcPr>
            <w:tcW w:w="966" w:type="pct"/>
          </w:tcPr>
          <w:p w:rsidR="00E27B1C" w:rsidRDefault="005B4577" w:rsidP="00061C52">
            <w:r>
              <w:t>Attests</w:t>
            </w:r>
          </w:p>
        </w:tc>
        <w:tc>
          <w:tcPr>
            <w:tcW w:w="966" w:type="pct"/>
          </w:tcPr>
          <w:p w:rsidR="00E27B1C" w:rsidRDefault="00E27B1C" w:rsidP="0028305B"/>
        </w:tc>
        <w:tc>
          <w:tcPr>
            <w:tcW w:w="966" w:type="pct"/>
          </w:tcPr>
          <w:p w:rsidR="00E27B1C" w:rsidRPr="003F2B44" w:rsidRDefault="00E27B1C" w:rsidP="00061C52">
            <w:pPr>
              <w:pStyle w:val="ListParagraph"/>
              <w:ind w:left="288"/>
            </w:pPr>
          </w:p>
        </w:tc>
        <w:tc>
          <w:tcPr>
            <w:tcW w:w="966" w:type="pct"/>
          </w:tcPr>
          <w:p w:rsidR="00E27B1C" w:rsidRDefault="005B4577" w:rsidP="006E746C">
            <w:r>
              <w:t>Saves data</w:t>
            </w:r>
          </w:p>
          <w:p w:rsidR="005B4577" w:rsidRDefault="005B4577" w:rsidP="006E746C">
            <w:r>
              <w:t>Generates a Dram Shop Review</w:t>
            </w:r>
          </w:p>
          <w:p w:rsidR="005B4577" w:rsidRDefault="005B4577" w:rsidP="006E746C">
            <w:r>
              <w:t>Generates email to the Dram Shop</w:t>
            </w:r>
          </w:p>
        </w:tc>
        <w:tc>
          <w:tcPr>
            <w:tcW w:w="966" w:type="pct"/>
          </w:tcPr>
          <w:p w:rsidR="00E27B1C" w:rsidRPr="003F2B44" w:rsidRDefault="00E27B1C" w:rsidP="00061C52"/>
        </w:tc>
      </w:tr>
      <w:tr w:rsidR="005B4577" w:rsidRPr="003F2B44" w:rsidTr="0028305B">
        <w:tc>
          <w:tcPr>
            <w:tcW w:w="170" w:type="pct"/>
          </w:tcPr>
          <w:p w:rsidR="005B4577" w:rsidRDefault="00A175D7" w:rsidP="005B4577">
            <w:r>
              <w:t>13</w:t>
            </w:r>
          </w:p>
        </w:tc>
        <w:tc>
          <w:tcPr>
            <w:tcW w:w="966" w:type="pct"/>
          </w:tcPr>
          <w:p w:rsidR="005B4577" w:rsidRDefault="005B4577" w:rsidP="005B4577"/>
        </w:tc>
        <w:tc>
          <w:tcPr>
            <w:tcW w:w="966" w:type="pct"/>
          </w:tcPr>
          <w:p w:rsidR="005B4577" w:rsidRDefault="005B4577" w:rsidP="005B4577"/>
        </w:tc>
        <w:tc>
          <w:tcPr>
            <w:tcW w:w="966" w:type="pct"/>
          </w:tcPr>
          <w:p w:rsidR="005B4577" w:rsidRPr="003F2B44" w:rsidRDefault="005B4577" w:rsidP="005B4577">
            <w:r>
              <w:t xml:space="preserve">Dram Shop logs into the Portal and accesses the </w:t>
            </w:r>
            <w:r w:rsidR="00DE2FAF">
              <w:t>License Policy</w:t>
            </w:r>
          </w:p>
        </w:tc>
        <w:tc>
          <w:tcPr>
            <w:tcW w:w="966" w:type="pct"/>
          </w:tcPr>
          <w:p w:rsidR="005B4577" w:rsidRDefault="005B4577" w:rsidP="005B4577"/>
        </w:tc>
        <w:tc>
          <w:tcPr>
            <w:tcW w:w="966" w:type="pct"/>
          </w:tcPr>
          <w:p w:rsidR="005B4577" w:rsidRPr="003F2B44" w:rsidRDefault="005B4577" w:rsidP="005B4577">
            <w:r>
              <w:t>Dram</w:t>
            </w:r>
            <w:r w:rsidR="007E0C08">
              <w:t xml:space="preserve"> shop carrier</w:t>
            </w:r>
            <w:r>
              <w:t xml:space="preserve"> can look at </w:t>
            </w:r>
            <w:r w:rsidR="006C6285">
              <w:t xml:space="preserve">same information as with a new license application.  </w:t>
            </w:r>
          </w:p>
        </w:tc>
      </w:tr>
      <w:tr w:rsidR="005B4577" w:rsidRPr="003F2B44" w:rsidTr="0028305B">
        <w:tc>
          <w:tcPr>
            <w:tcW w:w="170" w:type="pct"/>
          </w:tcPr>
          <w:p w:rsidR="005B4577" w:rsidRDefault="00A175D7" w:rsidP="005B4577">
            <w:r>
              <w:t>14</w:t>
            </w:r>
          </w:p>
        </w:tc>
        <w:tc>
          <w:tcPr>
            <w:tcW w:w="966" w:type="pct"/>
          </w:tcPr>
          <w:p w:rsidR="005B4577" w:rsidRDefault="005B4577" w:rsidP="005B4577"/>
        </w:tc>
        <w:tc>
          <w:tcPr>
            <w:tcW w:w="966" w:type="pct"/>
          </w:tcPr>
          <w:p w:rsidR="005B4577" w:rsidRDefault="005B4577" w:rsidP="005B4577"/>
        </w:tc>
        <w:tc>
          <w:tcPr>
            <w:tcW w:w="966" w:type="pct"/>
          </w:tcPr>
          <w:p w:rsidR="005B4577" w:rsidRPr="003F2B44" w:rsidRDefault="005B4577" w:rsidP="005B4577">
            <w:r>
              <w:t>Dram Shop Reviews Application</w:t>
            </w:r>
          </w:p>
        </w:tc>
        <w:tc>
          <w:tcPr>
            <w:tcW w:w="966" w:type="pct"/>
          </w:tcPr>
          <w:p w:rsidR="005B4577" w:rsidRDefault="005B4577" w:rsidP="005B4577"/>
        </w:tc>
        <w:tc>
          <w:tcPr>
            <w:tcW w:w="966" w:type="pct"/>
          </w:tcPr>
          <w:p w:rsidR="005B4577" w:rsidRPr="003F2B44" w:rsidRDefault="005B4577" w:rsidP="005B4577"/>
        </w:tc>
      </w:tr>
      <w:tr w:rsidR="005B4577" w:rsidRPr="003F2B44" w:rsidTr="0028305B">
        <w:tc>
          <w:tcPr>
            <w:tcW w:w="170" w:type="pct"/>
          </w:tcPr>
          <w:p w:rsidR="005B4577" w:rsidRDefault="00A175D7" w:rsidP="005B4577">
            <w:r>
              <w:t>15</w:t>
            </w:r>
          </w:p>
        </w:tc>
        <w:tc>
          <w:tcPr>
            <w:tcW w:w="966" w:type="pct"/>
          </w:tcPr>
          <w:p w:rsidR="005B4577" w:rsidRDefault="005B4577" w:rsidP="005B4577"/>
        </w:tc>
        <w:tc>
          <w:tcPr>
            <w:tcW w:w="966" w:type="pct"/>
          </w:tcPr>
          <w:p w:rsidR="005B4577" w:rsidRDefault="005B4577" w:rsidP="005B4577"/>
        </w:tc>
        <w:tc>
          <w:tcPr>
            <w:tcW w:w="966" w:type="pct"/>
          </w:tcPr>
          <w:p w:rsidR="005B4577" w:rsidRDefault="005B4577" w:rsidP="005B4577">
            <w:r>
              <w:t>Dram Shop enters</w:t>
            </w:r>
          </w:p>
          <w:p w:rsidR="005B4577" w:rsidRDefault="005B4577" w:rsidP="005B4577">
            <w:r>
              <w:t>Policy Number</w:t>
            </w:r>
          </w:p>
          <w:p w:rsidR="00DE2FAF" w:rsidRDefault="005B4577" w:rsidP="005B4577">
            <w:r>
              <w:t xml:space="preserve">Enters Effective Date </w:t>
            </w:r>
          </w:p>
          <w:p w:rsidR="005B4577" w:rsidRPr="003F2B44" w:rsidRDefault="00DE2FAF" w:rsidP="005B4577">
            <w:r>
              <w:t>License End Date is displa</w:t>
            </w:r>
            <w:r w:rsidR="00D2227B">
              <w:t>yed</w:t>
            </w:r>
            <w:r>
              <w:t xml:space="preserve"> and Carrier confirms that policy is effective</w:t>
            </w:r>
            <w:r w:rsidR="001020D5">
              <w:t xml:space="preserve"> thru the </w:t>
            </w:r>
            <w:r>
              <w:t xml:space="preserve">term of the license </w:t>
            </w:r>
          </w:p>
        </w:tc>
        <w:tc>
          <w:tcPr>
            <w:tcW w:w="966" w:type="pct"/>
          </w:tcPr>
          <w:p w:rsidR="005B4577" w:rsidRDefault="005B4577" w:rsidP="005B4577">
            <w:r>
              <w:t>In Portal when the Dram submits the Policy information, the system will set the Review Status to Approved.</w:t>
            </w:r>
          </w:p>
        </w:tc>
        <w:tc>
          <w:tcPr>
            <w:tcW w:w="966" w:type="pct"/>
          </w:tcPr>
          <w:p w:rsidR="005B4577" w:rsidRPr="003F2B44" w:rsidRDefault="005B4577" w:rsidP="005B4577">
            <w:r>
              <w:t xml:space="preserve">Discussed that it would be better to default the license </w:t>
            </w:r>
            <w:r w:rsidR="00DE2FAF">
              <w:t>expire date and ask the carrier to confirm rather than allowing them to enter an End Date and To or Thru</w:t>
            </w:r>
          </w:p>
        </w:tc>
      </w:tr>
      <w:tr w:rsidR="005B4577" w:rsidRPr="003F2B44" w:rsidTr="0028305B">
        <w:tc>
          <w:tcPr>
            <w:tcW w:w="170" w:type="pct"/>
          </w:tcPr>
          <w:p w:rsidR="005B4577" w:rsidRDefault="00A175D7" w:rsidP="005B4577">
            <w:r>
              <w:t>15.1</w:t>
            </w:r>
          </w:p>
        </w:tc>
        <w:tc>
          <w:tcPr>
            <w:tcW w:w="966" w:type="pct"/>
          </w:tcPr>
          <w:p w:rsidR="005B4577" w:rsidRDefault="005B4577" w:rsidP="005B4577"/>
        </w:tc>
        <w:tc>
          <w:tcPr>
            <w:tcW w:w="966" w:type="pct"/>
          </w:tcPr>
          <w:p w:rsidR="005B4577" w:rsidRDefault="005B4577" w:rsidP="005B4577"/>
        </w:tc>
        <w:tc>
          <w:tcPr>
            <w:tcW w:w="966" w:type="pct"/>
          </w:tcPr>
          <w:p w:rsidR="005B4577" w:rsidRPr="003F2B44" w:rsidRDefault="005B4577" w:rsidP="005B4577"/>
        </w:tc>
        <w:tc>
          <w:tcPr>
            <w:tcW w:w="966" w:type="pct"/>
          </w:tcPr>
          <w:p w:rsidR="005B4577" w:rsidRDefault="005B4577" w:rsidP="005B4577">
            <w:r>
              <w:t>Review Status = Approved</w:t>
            </w:r>
          </w:p>
          <w:p w:rsidR="005B4577" w:rsidRDefault="005B4577" w:rsidP="005B4577">
            <w:r>
              <w:t xml:space="preserve"> </w:t>
            </w:r>
          </w:p>
        </w:tc>
        <w:tc>
          <w:tcPr>
            <w:tcW w:w="966" w:type="pct"/>
          </w:tcPr>
          <w:p w:rsidR="005B4577" w:rsidRPr="003F2B44" w:rsidRDefault="005B4577" w:rsidP="005B4577">
            <w:r>
              <w:t>Internally Review Status needs to be updated.</w:t>
            </w:r>
          </w:p>
        </w:tc>
      </w:tr>
      <w:tr w:rsidR="005B4577" w:rsidRPr="003F2B44" w:rsidTr="0028305B">
        <w:tc>
          <w:tcPr>
            <w:tcW w:w="170" w:type="pct"/>
          </w:tcPr>
          <w:p w:rsidR="005B4577" w:rsidRDefault="005B4577" w:rsidP="005B4577"/>
        </w:tc>
        <w:tc>
          <w:tcPr>
            <w:tcW w:w="966" w:type="pct"/>
          </w:tcPr>
          <w:p w:rsidR="005B4577" w:rsidRDefault="005B4577" w:rsidP="005B4577"/>
        </w:tc>
        <w:tc>
          <w:tcPr>
            <w:tcW w:w="966" w:type="pct"/>
          </w:tcPr>
          <w:p w:rsidR="005B4577" w:rsidRDefault="005B4577" w:rsidP="005B4577"/>
        </w:tc>
        <w:tc>
          <w:tcPr>
            <w:tcW w:w="966" w:type="pct"/>
          </w:tcPr>
          <w:p w:rsidR="005B4577" w:rsidRPr="003F2B44" w:rsidRDefault="005B4577" w:rsidP="005B4577"/>
        </w:tc>
        <w:tc>
          <w:tcPr>
            <w:tcW w:w="966" w:type="pct"/>
          </w:tcPr>
          <w:p w:rsidR="005B4577" w:rsidRDefault="005B4577" w:rsidP="005B4577"/>
        </w:tc>
        <w:tc>
          <w:tcPr>
            <w:tcW w:w="966" w:type="pct"/>
          </w:tcPr>
          <w:p w:rsidR="005B4577" w:rsidRPr="004171DA" w:rsidRDefault="007C53EE" w:rsidP="005B4577">
            <w:pPr>
              <w:rPr>
                <w:color w:val="FF0000"/>
                <w:highlight w:val="yellow"/>
              </w:rPr>
            </w:pPr>
            <w:r w:rsidRPr="007C53EE">
              <w:rPr>
                <w:highlight w:val="yellow"/>
              </w:rPr>
              <w:t>Do these changes need to go through an ABD review and be approved?</w:t>
            </w:r>
            <w:r w:rsidR="004171DA">
              <w:rPr>
                <w:highlight w:val="yellow"/>
              </w:rPr>
              <w:t xml:space="preserve"> </w:t>
            </w:r>
            <w:r w:rsidR="004171DA">
              <w:rPr>
                <w:color w:val="FF0000"/>
                <w:highlight w:val="yellow"/>
              </w:rPr>
              <w:t>(If Dram is approved, ABD review isn’t necessary)</w:t>
            </w:r>
          </w:p>
        </w:tc>
      </w:tr>
    </w:tbl>
    <w:p w:rsidR="00F47C04" w:rsidRDefault="00F47C04" w:rsidP="00F47C04"/>
    <w:p w:rsidR="007C53EE" w:rsidRDefault="007C53EE" w:rsidP="00F47C04"/>
    <w:p w:rsidR="00816BA0" w:rsidRDefault="006D58C8" w:rsidP="007C53EE">
      <w:pPr>
        <w:pStyle w:val="Heading2"/>
        <w:numPr>
          <w:ilvl w:val="0"/>
          <w:numId w:val="18"/>
        </w:numPr>
      </w:pPr>
      <w:bookmarkStart w:id="41" w:name="_Toc464209385"/>
      <w:r>
        <w:t>Label Approvals</w:t>
      </w:r>
      <w:bookmarkEnd w:id="41"/>
    </w:p>
    <w:p w:rsidR="006D58C8" w:rsidRDefault="00BC2E35" w:rsidP="006D58C8">
      <w:r>
        <w:t xml:space="preserve">Some </w:t>
      </w:r>
      <w:r w:rsidR="006D58C8">
        <w:t>Licensees provide samples of their Labels that need to be approved by ABD.  If a label is denied, the Licensee may need to apply for a different type of License and will need to go through the new license application</w:t>
      </w:r>
      <w:r>
        <w:t xml:space="preserve"> process</w:t>
      </w:r>
      <w:r w:rsidR="006D58C8">
        <w:t>.</w:t>
      </w:r>
    </w:p>
    <w:tbl>
      <w:tblPr>
        <w:tblStyle w:val="TableGrid"/>
        <w:tblW w:w="5046" w:type="pct"/>
        <w:tblLook w:val="04A0" w:firstRow="1" w:lastRow="0" w:firstColumn="1" w:lastColumn="0" w:noHBand="0" w:noVBand="1"/>
      </w:tblPr>
      <w:tblGrid>
        <w:gridCol w:w="651"/>
        <w:gridCol w:w="3693"/>
        <w:gridCol w:w="3693"/>
        <w:gridCol w:w="3693"/>
        <w:gridCol w:w="3692"/>
        <w:gridCol w:w="3688"/>
      </w:tblGrid>
      <w:tr w:rsidR="006D58C8" w:rsidRPr="0044663B" w:rsidTr="00061C52">
        <w:tc>
          <w:tcPr>
            <w:tcW w:w="170" w:type="pct"/>
          </w:tcPr>
          <w:p w:rsidR="006D58C8" w:rsidRPr="0044663B" w:rsidRDefault="006D58C8" w:rsidP="00061C52">
            <w:pPr>
              <w:ind w:left="-90" w:right="-105"/>
              <w:rPr>
                <w:b/>
              </w:rPr>
            </w:pPr>
          </w:p>
        </w:tc>
        <w:tc>
          <w:tcPr>
            <w:tcW w:w="966" w:type="pct"/>
          </w:tcPr>
          <w:p w:rsidR="006D58C8" w:rsidRPr="0044663B" w:rsidRDefault="006D58C8" w:rsidP="00061C52">
            <w:pPr>
              <w:rPr>
                <w:b/>
              </w:rPr>
            </w:pPr>
            <w:r w:rsidRPr="0044663B">
              <w:rPr>
                <w:b/>
              </w:rPr>
              <w:t>Applicant</w:t>
            </w:r>
          </w:p>
        </w:tc>
        <w:tc>
          <w:tcPr>
            <w:tcW w:w="966" w:type="pct"/>
          </w:tcPr>
          <w:p w:rsidR="006D58C8" w:rsidRPr="0044663B" w:rsidRDefault="006D58C8" w:rsidP="00061C52">
            <w:pPr>
              <w:rPr>
                <w:b/>
              </w:rPr>
            </w:pPr>
            <w:r w:rsidRPr="0044663B">
              <w:rPr>
                <w:b/>
              </w:rPr>
              <w:t>Staff</w:t>
            </w:r>
          </w:p>
        </w:tc>
        <w:tc>
          <w:tcPr>
            <w:tcW w:w="966" w:type="pct"/>
          </w:tcPr>
          <w:p w:rsidR="006D58C8" w:rsidRPr="00A224CE" w:rsidRDefault="006D58C8" w:rsidP="00061C52">
            <w:pPr>
              <w:rPr>
                <w:b/>
              </w:rPr>
            </w:pPr>
            <w:r w:rsidRPr="00A224CE">
              <w:rPr>
                <w:b/>
              </w:rPr>
              <w:t>Other</w:t>
            </w:r>
          </w:p>
        </w:tc>
        <w:tc>
          <w:tcPr>
            <w:tcW w:w="966" w:type="pct"/>
          </w:tcPr>
          <w:p w:rsidR="006D58C8" w:rsidRPr="00A224CE" w:rsidRDefault="006D58C8" w:rsidP="00061C52">
            <w:pPr>
              <w:rPr>
                <w:b/>
              </w:rPr>
            </w:pPr>
            <w:r w:rsidRPr="00A224CE">
              <w:rPr>
                <w:b/>
              </w:rPr>
              <w:t>System</w:t>
            </w:r>
          </w:p>
        </w:tc>
        <w:tc>
          <w:tcPr>
            <w:tcW w:w="965" w:type="pct"/>
          </w:tcPr>
          <w:p w:rsidR="006D58C8" w:rsidRPr="0044663B" w:rsidRDefault="006D58C8" w:rsidP="00061C52">
            <w:pPr>
              <w:rPr>
                <w:b/>
              </w:rPr>
            </w:pPr>
            <w:r w:rsidRPr="0044663B">
              <w:rPr>
                <w:b/>
              </w:rPr>
              <w:t>Comments</w:t>
            </w:r>
          </w:p>
        </w:tc>
      </w:tr>
      <w:tr w:rsidR="006D58C8" w:rsidRPr="003F2B44" w:rsidTr="00061C52">
        <w:tc>
          <w:tcPr>
            <w:tcW w:w="170" w:type="pct"/>
          </w:tcPr>
          <w:p w:rsidR="006D58C8" w:rsidRPr="003F2B44" w:rsidRDefault="006D58C8" w:rsidP="00061C52">
            <w:r>
              <w:t>1</w:t>
            </w:r>
          </w:p>
        </w:tc>
        <w:tc>
          <w:tcPr>
            <w:tcW w:w="966" w:type="pct"/>
          </w:tcPr>
          <w:p w:rsidR="006D58C8" w:rsidRPr="003F2B44" w:rsidRDefault="006D58C8" w:rsidP="00061C52">
            <w:r w:rsidRPr="003F2B44">
              <w:t>Logs into existing portal account.</w:t>
            </w:r>
          </w:p>
          <w:p w:rsidR="006D58C8" w:rsidRPr="003F2B44" w:rsidRDefault="006D58C8" w:rsidP="00061C52">
            <w:r w:rsidRPr="003F2B44">
              <w:t xml:space="preserve">Looks up an existing </w:t>
            </w:r>
            <w:r>
              <w:t xml:space="preserve">Active </w:t>
            </w:r>
            <w:r w:rsidRPr="003F2B44">
              <w:t xml:space="preserve">license in the portal, then clicks on </w:t>
            </w:r>
            <w:r>
              <w:t>Label Approval</w:t>
            </w:r>
          </w:p>
        </w:tc>
        <w:tc>
          <w:tcPr>
            <w:tcW w:w="966" w:type="pct"/>
          </w:tcPr>
          <w:p w:rsidR="006D58C8" w:rsidRPr="003F2B44" w:rsidRDefault="006D58C8" w:rsidP="00061C52"/>
        </w:tc>
        <w:tc>
          <w:tcPr>
            <w:tcW w:w="966" w:type="pct"/>
          </w:tcPr>
          <w:p w:rsidR="006D58C8" w:rsidRPr="003F2B44" w:rsidRDefault="006D58C8" w:rsidP="00061C52">
            <w:pPr>
              <w:pStyle w:val="ListParagraph"/>
              <w:ind w:left="288"/>
            </w:pPr>
          </w:p>
        </w:tc>
        <w:tc>
          <w:tcPr>
            <w:tcW w:w="966" w:type="pct"/>
          </w:tcPr>
          <w:p w:rsidR="006D58C8" w:rsidRPr="003F2B44" w:rsidRDefault="006D58C8" w:rsidP="006D58C8"/>
        </w:tc>
        <w:tc>
          <w:tcPr>
            <w:tcW w:w="965" w:type="pct"/>
          </w:tcPr>
          <w:p w:rsidR="006D58C8" w:rsidRPr="003F2B44" w:rsidRDefault="0031315B" w:rsidP="00061C52">
            <w:r>
              <w:t>CB, CV and possibly CD</w:t>
            </w:r>
            <w:r w:rsidR="004171DA">
              <w:t xml:space="preserve"> (</w:t>
            </w:r>
            <w:r w:rsidR="004171DA">
              <w:rPr>
                <w:color w:val="FF0000"/>
              </w:rPr>
              <w:t>NO CD)</w:t>
            </w:r>
            <w:r>
              <w:t xml:space="preserve"> license types use this feature.</w:t>
            </w:r>
          </w:p>
        </w:tc>
      </w:tr>
      <w:tr w:rsidR="006D58C8" w:rsidRPr="003F2B44" w:rsidTr="00061C52">
        <w:tc>
          <w:tcPr>
            <w:tcW w:w="170" w:type="pct"/>
          </w:tcPr>
          <w:p w:rsidR="006D58C8" w:rsidRDefault="00BC2E35" w:rsidP="00061C52">
            <w:r>
              <w:t>2</w:t>
            </w:r>
          </w:p>
        </w:tc>
        <w:tc>
          <w:tcPr>
            <w:tcW w:w="966" w:type="pct"/>
          </w:tcPr>
          <w:p w:rsidR="006D58C8" w:rsidRPr="003F2B44" w:rsidRDefault="006D58C8" w:rsidP="00061C52"/>
        </w:tc>
        <w:tc>
          <w:tcPr>
            <w:tcW w:w="966" w:type="pct"/>
          </w:tcPr>
          <w:p w:rsidR="006D58C8" w:rsidRPr="003F2B44" w:rsidRDefault="006D58C8" w:rsidP="00061C52"/>
        </w:tc>
        <w:tc>
          <w:tcPr>
            <w:tcW w:w="966" w:type="pct"/>
          </w:tcPr>
          <w:p w:rsidR="006D58C8" w:rsidRPr="003F2B44" w:rsidRDefault="006D58C8" w:rsidP="00061C52">
            <w:pPr>
              <w:pStyle w:val="ListParagraph"/>
              <w:ind w:left="288"/>
            </w:pPr>
          </w:p>
        </w:tc>
        <w:tc>
          <w:tcPr>
            <w:tcW w:w="966" w:type="pct"/>
          </w:tcPr>
          <w:p w:rsidR="0031315B" w:rsidRDefault="0031315B" w:rsidP="0031315B">
            <w:r>
              <w:t>Generates Application</w:t>
            </w:r>
          </w:p>
          <w:p w:rsidR="006D58C8" w:rsidRDefault="006D58C8" w:rsidP="006D58C8">
            <w:r>
              <w:t>Displays Label Application</w:t>
            </w:r>
          </w:p>
          <w:p w:rsidR="006D58C8" w:rsidRDefault="006D58C8" w:rsidP="006D58C8">
            <w:r>
              <w:t>Application Status = Pending</w:t>
            </w:r>
          </w:p>
          <w:p w:rsidR="006D58C8" w:rsidRDefault="006D58C8" w:rsidP="006D58C8">
            <w:r w:rsidRPr="006D58C8">
              <w:t xml:space="preserve">Generates Submissions – </w:t>
            </w:r>
            <w:r>
              <w:t>Labels (Mandatory)</w:t>
            </w:r>
          </w:p>
          <w:p w:rsidR="006D58C8" w:rsidRDefault="006D58C8" w:rsidP="00061C52"/>
        </w:tc>
        <w:tc>
          <w:tcPr>
            <w:tcW w:w="965" w:type="pct"/>
          </w:tcPr>
          <w:p w:rsidR="006D58C8" w:rsidRPr="003F2B44" w:rsidRDefault="006D58C8" w:rsidP="00061C52">
            <w:r>
              <w:t>No Fees are associated with this feature.</w:t>
            </w:r>
          </w:p>
        </w:tc>
      </w:tr>
      <w:tr w:rsidR="006D58C8" w:rsidRPr="003F2B44" w:rsidTr="00061C52">
        <w:tc>
          <w:tcPr>
            <w:tcW w:w="170" w:type="pct"/>
          </w:tcPr>
          <w:p w:rsidR="006D58C8" w:rsidRDefault="00BC2E35" w:rsidP="00061C52">
            <w:r>
              <w:t>3</w:t>
            </w:r>
          </w:p>
        </w:tc>
        <w:tc>
          <w:tcPr>
            <w:tcW w:w="966" w:type="pct"/>
          </w:tcPr>
          <w:p w:rsidR="006D58C8" w:rsidRPr="003F2B44" w:rsidRDefault="006D58C8" w:rsidP="00061C52">
            <w:r>
              <w:t>Uploads Label document</w:t>
            </w:r>
          </w:p>
        </w:tc>
        <w:tc>
          <w:tcPr>
            <w:tcW w:w="966" w:type="pct"/>
          </w:tcPr>
          <w:p w:rsidR="006D58C8" w:rsidRPr="003F2B44" w:rsidRDefault="006D58C8" w:rsidP="00061C52"/>
        </w:tc>
        <w:tc>
          <w:tcPr>
            <w:tcW w:w="966" w:type="pct"/>
          </w:tcPr>
          <w:p w:rsidR="006D58C8" w:rsidRPr="003F2B44" w:rsidRDefault="006D58C8" w:rsidP="00061C52">
            <w:pPr>
              <w:pStyle w:val="ListParagraph"/>
              <w:ind w:left="288"/>
            </w:pPr>
          </w:p>
        </w:tc>
        <w:tc>
          <w:tcPr>
            <w:tcW w:w="966" w:type="pct"/>
          </w:tcPr>
          <w:p w:rsidR="006D58C8" w:rsidRDefault="006D58C8" w:rsidP="006D58C8">
            <w:r>
              <w:t>Saves document</w:t>
            </w:r>
          </w:p>
          <w:p w:rsidR="006D58C8" w:rsidRDefault="006D58C8" w:rsidP="006D58C8"/>
          <w:p w:rsidR="006D58C8" w:rsidRDefault="006D58C8" w:rsidP="006D58C8">
            <w:r>
              <w:t>Licensee can access these documents in the future.</w:t>
            </w:r>
          </w:p>
        </w:tc>
        <w:tc>
          <w:tcPr>
            <w:tcW w:w="965" w:type="pct"/>
          </w:tcPr>
          <w:p w:rsidR="006D58C8" w:rsidRPr="003F2B44" w:rsidRDefault="006D58C8" w:rsidP="00061C52"/>
        </w:tc>
      </w:tr>
      <w:tr w:rsidR="006D58C8" w:rsidRPr="003F2B44" w:rsidTr="00061C52">
        <w:tc>
          <w:tcPr>
            <w:tcW w:w="170" w:type="pct"/>
          </w:tcPr>
          <w:p w:rsidR="006D58C8" w:rsidRDefault="00BC2E35" w:rsidP="00061C52">
            <w:r>
              <w:t>4</w:t>
            </w:r>
          </w:p>
        </w:tc>
        <w:tc>
          <w:tcPr>
            <w:tcW w:w="966" w:type="pct"/>
          </w:tcPr>
          <w:p w:rsidR="006D58C8" w:rsidRDefault="006D58C8" w:rsidP="00061C52">
            <w:r>
              <w:t>Attests</w:t>
            </w:r>
          </w:p>
        </w:tc>
        <w:tc>
          <w:tcPr>
            <w:tcW w:w="966" w:type="pct"/>
          </w:tcPr>
          <w:p w:rsidR="006D58C8" w:rsidRPr="003F2B44" w:rsidRDefault="006D58C8" w:rsidP="00061C52"/>
        </w:tc>
        <w:tc>
          <w:tcPr>
            <w:tcW w:w="966" w:type="pct"/>
          </w:tcPr>
          <w:p w:rsidR="006D58C8" w:rsidRPr="003F2B44" w:rsidRDefault="006D58C8" w:rsidP="00061C52">
            <w:pPr>
              <w:pStyle w:val="ListParagraph"/>
              <w:ind w:left="288"/>
            </w:pPr>
          </w:p>
        </w:tc>
        <w:tc>
          <w:tcPr>
            <w:tcW w:w="966" w:type="pct"/>
          </w:tcPr>
          <w:p w:rsidR="006D58C8" w:rsidRDefault="006D58C8" w:rsidP="006D58C8">
            <w:r>
              <w:t>Generates an ABD Compliance Review</w:t>
            </w:r>
          </w:p>
          <w:p w:rsidR="006D58C8" w:rsidRDefault="006D58C8" w:rsidP="006D58C8"/>
          <w:p w:rsidR="006D58C8" w:rsidRDefault="006D58C8" w:rsidP="006D58C8">
            <w:r>
              <w:t>Assigned to the Review Queue</w:t>
            </w:r>
          </w:p>
        </w:tc>
        <w:tc>
          <w:tcPr>
            <w:tcW w:w="965" w:type="pct"/>
          </w:tcPr>
          <w:p w:rsidR="006D58C8" w:rsidRPr="003F2B44" w:rsidRDefault="006D58C8" w:rsidP="00061C52">
            <w:r>
              <w:t>ABD to confirm if it should be a Compliance Review</w:t>
            </w:r>
          </w:p>
        </w:tc>
      </w:tr>
      <w:tr w:rsidR="006D58C8" w:rsidRPr="003F2B44" w:rsidTr="00061C52">
        <w:tc>
          <w:tcPr>
            <w:tcW w:w="170" w:type="pct"/>
          </w:tcPr>
          <w:p w:rsidR="006D58C8" w:rsidRDefault="00BC2E35" w:rsidP="006D58C8">
            <w:r>
              <w:t>5</w:t>
            </w:r>
          </w:p>
        </w:tc>
        <w:tc>
          <w:tcPr>
            <w:tcW w:w="966" w:type="pct"/>
          </w:tcPr>
          <w:p w:rsidR="006D58C8" w:rsidRDefault="006D58C8" w:rsidP="006D58C8"/>
        </w:tc>
        <w:tc>
          <w:tcPr>
            <w:tcW w:w="966" w:type="pct"/>
          </w:tcPr>
          <w:p w:rsidR="006D58C8" w:rsidRDefault="006D58C8" w:rsidP="006D58C8">
            <w:r>
              <w:t>View Application Review Queue</w:t>
            </w:r>
          </w:p>
          <w:p w:rsidR="006D58C8" w:rsidRPr="003F2B44" w:rsidRDefault="006D58C8" w:rsidP="006D58C8">
            <w:r>
              <w:t>Assigns Review to the appropriate ABD staff member</w:t>
            </w:r>
          </w:p>
        </w:tc>
        <w:tc>
          <w:tcPr>
            <w:tcW w:w="966" w:type="pct"/>
          </w:tcPr>
          <w:p w:rsidR="006D58C8" w:rsidRPr="003F2B44" w:rsidRDefault="006D58C8" w:rsidP="006D58C8">
            <w:pPr>
              <w:pStyle w:val="ListParagraph"/>
              <w:ind w:left="288"/>
            </w:pPr>
          </w:p>
        </w:tc>
        <w:tc>
          <w:tcPr>
            <w:tcW w:w="966" w:type="pct"/>
          </w:tcPr>
          <w:p w:rsidR="006D58C8" w:rsidRDefault="006D58C8" w:rsidP="006D58C8"/>
        </w:tc>
        <w:tc>
          <w:tcPr>
            <w:tcW w:w="965" w:type="pct"/>
          </w:tcPr>
          <w:p w:rsidR="006D58C8" w:rsidRPr="003F2B44" w:rsidRDefault="006D58C8" w:rsidP="006D58C8"/>
        </w:tc>
      </w:tr>
      <w:tr w:rsidR="006D58C8" w:rsidRPr="003F2B44" w:rsidTr="00061C52">
        <w:tc>
          <w:tcPr>
            <w:tcW w:w="170" w:type="pct"/>
          </w:tcPr>
          <w:p w:rsidR="006D58C8" w:rsidRDefault="00BC2E35" w:rsidP="006D58C8">
            <w:r>
              <w:t>6</w:t>
            </w:r>
          </w:p>
        </w:tc>
        <w:tc>
          <w:tcPr>
            <w:tcW w:w="966" w:type="pct"/>
          </w:tcPr>
          <w:p w:rsidR="006D58C8" w:rsidRDefault="006D58C8" w:rsidP="006D58C8"/>
        </w:tc>
        <w:tc>
          <w:tcPr>
            <w:tcW w:w="966" w:type="pct"/>
          </w:tcPr>
          <w:p w:rsidR="006D58C8" w:rsidRDefault="006D58C8" w:rsidP="006D58C8">
            <w:r>
              <w:t>Reviews Labels</w:t>
            </w:r>
          </w:p>
        </w:tc>
        <w:tc>
          <w:tcPr>
            <w:tcW w:w="966" w:type="pct"/>
          </w:tcPr>
          <w:p w:rsidR="006D58C8" w:rsidRPr="003F2B44" w:rsidRDefault="006D58C8" w:rsidP="006D58C8">
            <w:pPr>
              <w:pStyle w:val="ListParagraph"/>
              <w:ind w:left="288"/>
            </w:pPr>
          </w:p>
        </w:tc>
        <w:tc>
          <w:tcPr>
            <w:tcW w:w="966" w:type="pct"/>
          </w:tcPr>
          <w:p w:rsidR="006D58C8" w:rsidRDefault="006D58C8" w:rsidP="006D58C8"/>
        </w:tc>
        <w:tc>
          <w:tcPr>
            <w:tcW w:w="965" w:type="pct"/>
          </w:tcPr>
          <w:p w:rsidR="006D58C8" w:rsidRPr="003F2B44" w:rsidRDefault="006D58C8" w:rsidP="006D58C8"/>
        </w:tc>
      </w:tr>
      <w:tr w:rsidR="006D58C8" w:rsidRPr="003F2B44" w:rsidTr="00061C52">
        <w:tc>
          <w:tcPr>
            <w:tcW w:w="170" w:type="pct"/>
          </w:tcPr>
          <w:p w:rsidR="006D58C8" w:rsidRDefault="00BC2E35" w:rsidP="006D58C8">
            <w:r>
              <w:t>6.1</w:t>
            </w:r>
          </w:p>
        </w:tc>
        <w:tc>
          <w:tcPr>
            <w:tcW w:w="966" w:type="pct"/>
          </w:tcPr>
          <w:p w:rsidR="006D58C8" w:rsidRDefault="006D58C8" w:rsidP="006D58C8"/>
        </w:tc>
        <w:tc>
          <w:tcPr>
            <w:tcW w:w="966" w:type="pct"/>
          </w:tcPr>
          <w:p w:rsidR="006D58C8" w:rsidRDefault="006D58C8" w:rsidP="006D58C8">
            <w:r>
              <w:t xml:space="preserve">Status = Denied </w:t>
            </w:r>
          </w:p>
          <w:p w:rsidR="006D58C8" w:rsidRDefault="006D58C8" w:rsidP="006D58C8">
            <w:r>
              <w:t>Reason (text)</w:t>
            </w:r>
          </w:p>
        </w:tc>
        <w:tc>
          <w:tcPr>
            <w:tcW w:w="966" w:type="pct"/>
          </w:tcPr>
          <w:p w:rsidR="006D58C8" w:rsidRPr="003F2B44" w:rsidRDefault="006D58C8" w:rsidP="006D58C8">
            <w:pPr>
              <w:pStyle w:val="ListParagraph"/>
              <w:ind w:left="288"/>
            </w:pPr>
          </w:p>
        </w:tc>
        <w:tc>
          <w:tcPr>
            <w:tcW w:w="966" w:type="pct"/>
          </w:tcPr>
          <w:p w:rsidR="006D58C8" w:rsidRDefault="006D58C8" w:rsidP="006D58C8">
            <w:r>
              <w:t>Generates email to the Applicant</w:t>
            </w:r>
          </w:p>
        </w:tc>
        <w:tc>
          <w:tcPr>
            <w:tcW w:w="965" w:type="pct"/>
          </w:tcPr>
          <w:p w:rsidR="006D58C8" w:rsidRPr="003F2B44" w:rsidRDefault="006D58C8" w:rsidP="006D58C8">
            <w:r>
              <w:t>Can Compliance Deny these Reviews or do they need to go to Level 3 Reviews?</w:t>
            </w:r>
          </w:p>
        </w:tc>
      </w:tr>
      <w:tr w:rsidR="006D58C8" w:rsidRPr="003F2B44" w:rsidTr="00061C52">
        <w:tc>
          <w:tcPr>
            <w:tcW w:w="170" w:type="pct"/>
          </w:tcPr>
          <w:p w:rsidR="006D58C8" w:rsidRDefault="00BC2E35" w:rsidP="006D58C8">
            <w:r>
              <w:t>6.2</w:t>
            </w:r>
          </w:p>
        </w:tc>
        <w:tc>
          <w:tcPr>
            <w:tcW w:w="966" w:type="pct"/>
          </w:tcPr>
          <w:p w:rsidR="006D58C8" w:rsidRDefault="006D58C8" w:rsidP="006D58C8"/>
        </w:tc>
        <w:tc>
          <w:tcPr>
            <w:tcW w:w="966" w:type="pct"/>
          </w:tcPr>
          <w:p w:rsidR="006D58C8" w:rsidRDefault="006D58C8" w:rsidP="006D58C8">
            <w:r>
              <w:t>Status = Approved</w:t>
            </w:r>
          </w:p>
        </w:tc>
        <w:tc>
          <w:tcPr>
            <w:tcW w:w="966" w:type="pct"/>
          </w:tcPr>
          <w:p w:rsidR="006D58C8" w:rsidRPr="003F2B44" w:rsidRDefault="006D58C8" w:rsidP="006D58C8">
            <w:pPr>
              <w:pStyle w:val="ListParagraph"/>
              <w:ind w:left="288"/>
            </w:pPr>
          </w:p>
        </w:tc>
        <w:tc>
          <w:tcPr>
            <w:tcW w:w="966" w:type="pct"/>
          </w:tcPr>
          <w:p w:rsidR="006D58C8" w:rsidRDefault="006D58C8" w:rsidP="006D58C8">
            <w:r>
              <w:t>Generates email to the Applicant</w:t>
            </w:r>
          </w:p>
        </w:tc>
        <w:tc>
          <w:tcPr>
            <w:tcW w:w="965" w:type="pct"/>
          </w:tcPr>
          <w:p w:rsidR="006D58C8" w:rsidRPr="003F2B44" w:rsidRDefault="006D58C8" w:rsidP="006D58C8"/>
        </w:tc>
      </w:tr>
    </w:tbl>
    <w:p w:rsidR="006D58C8" w:rsidRPr="006D58C8" w:rsidRDefault="006D58C8" w:rsidP="006D58C8">
      <w:pPr>
        <w:rPr>
          <w:b/>
        </w:rPr>
      </w:pPr>
    </w:p>
    <w:p w:rsidR="00667400" w:rsidRPr="00667400" w:rsidRDefault="00667400" w:rsidP="00667400"/>
    <w:p w:rsidR="00703E60" w:rsidRPr="00703E60" w:rsidRDefault="00703E60" w:rsidP="00703E60"/>
    <w:p w:rsidR="00703E60" w:rsidRPr="00703E60" w:rsidRDefault="00703E60" w:rsidP="00703E60"/>
    <w:p w:rsidR="00816BA0" w:rsidRPr="00097130" w:rsidRDefault="00816BA0" w:rsidP="00816BA0"/>
    <w:p w:rsidR="000A05C5" w:rsidRPr="00097130" w:rsidRDefault="000A05C5" w:rsidP="00EF2CFA">
      <w:pPr>
        <w:pStyle w:val="Heading1"/>
      </w:pPr>
      <w:bookmarkStart w:id="42" w:name="_Toc464209386"/>
      <w:r w:rsidRPr="00097130">
        <w:t>Design Considerations</w:t>
      </w:r>
      <w:bookmarkEnd w:id="42"/>
    </w:p>
    <w:p w:rsidR="00DD251B" w:rsidRPr="00097130" w:rsidRDefault="00DD251B" w:rsidP="00EF2CFA">
      <w:pPr>
        <w:pStyle w:val="Heading2"/>
      </w:pPr>
      <w:bookmarkStart w:id="43" w:name="_Toc464209387"/>
      <w:r w:rsidRPr="00097130">
        <w:t>Status Codes</w:t>
      </w:r>
      <w:bookmarkEnd w:id="43"/>
    </w:p>
    <w:p w:rsidR="00E626FD" w:rsidRPr="00097130" w:rsidRDefault="00E626FD" w:rsidP="00E626FD">
      <w:pPr>
        <w:pStyle w:val="Heading3"/>
      </w:pPr>
      <w:bookmarkStart w:id="44" w:name="_Toc464209388"/>
      <w:r>
        <w:t>Application</w:t>
      </w:r>
      <w:bookmarkEnd w:id="44"/>
    </w:p>
    <w:tbl>
      <w:tblPr>
        <w:tblStyle w:val="TableGrid"/>
        <w:tblW w:w="0" w:type="auto"/>
        <w:tblLook w:val="04A0" w:firstRow="1" w:lastRow="0" w:firstColumn="1" w:lastColumn="0" w:noHBand="0" w:noVBand="1"/>
      </w:tblPr>
      <w:tblGrid>
        <w:gridCol w:w="4392"/>
        <w:gridCol w:w="4392"/>
        <w:gridCol w:w="4392"/>
      </w:tblGrid>
      <w:tr w:rsidR="00E626FD" w:rsidRPr="00097130" w:rsidTr="00F825BE">
        <w:tc>
          <w:tcPr>
            <w:tcW w:w="4392" w:type="dxa"/>
          </w:tcPr>
          <w:p w:rsidR="00E626FD" w:rsidRPr="00097130" w:rsidRDefault="00E626FD" w:rsidP="00F825BE">
            <w:pPr>
              <w:rPr>
                <w:sz w:val="20"/>
                <w:szCs w:val="20"/>
              </w:rPr>
            </w:pPr>
            <w:r w:rsidRPr="00097130">
              <w:rPr>
                <w:sz w:val="20"/>
                <w:szCs w:val="20"/>
              </w:rPr>
              <w:t>Pending</w:t>
            </w:r>
          </w:p>
        </w:tc>
        <w:tc>
          <w:tcPr>
            <w:tcW w:w="4392" w:type="dxa"/>
          </w:tcPr>
          <w:p w:rsidR="00E626FD" w:rsidRPr="00097130" w:rsidRDefault="00E626FD" w:rsidP="00F825BE">
            <w:pPr>
              <w:rPr>
                <w:sz w:val="20"/>
                <w:szCs w:val="20"/>
              </w:rPr>
            </w:pPr>
            <w:r w:rsidRPr="00097130">
              <w:rPr>
                <w:sz w:val="20"/>
                <w:szCs w:val="20"/>
              </w:rPr>
              <w:t>Default value when a</w:t>
            </w:r>
            <w:r w:rsidR="00C373AA">
              <w:rPr>
                <w:sz w:val="20"/>
                <w:szCs w:val="20"/>
              </w:rPr>
              <w:t>n application</w:t>
            </w:r>
            <w:r w:rsidRPr="00097130">
              <w:rPr>
                <w:sz w:val="20"/>
                <w:szCs w:val="20"/>
              </w:rPr>
              <w:t xml:space="preserve"> is created</w:t>
            </w:r>
          </w:p>
        </w:tc>
        <w:tc>
          <w:tcPr>
            <w:tcW w:w="4392" w:type="dxa"/>
          </w:tcPr>
          <w:p w:rsidR="00E626FD" w:rsidRPr="00097130" w:rsidRDefault="00E626FD" w:rsidP="00F825BE">
            <w:pPr>
              <w:rPr>
                <w:sz w:val="20"/>
                <w:szCs w:val="20"/>
              </w:rPr>
            </w:pPr>
          </w:p>
        </w:tc>
      </w:tr>
      <w:tr w:rsidR="00E626FD" w:rsidRPr="00097130" w:rsidTr="00F825BE">
        <w:tc>
          <w:tcPr>
            <w:tcW w:w="4392" w:type="dxa"/>
          </w:tcPr>
          <w:p w:rsidR="00E626FD" w:rsidRPr="00097130" w:rsidRDefault="00E626FD" w:rsidP="00F825BE">
            <w:pPr>
              <w:rPr>
                <w:sz w:val="20"/>
                <w:szCs w:val="20"/>
              </w:rPr>
            </w:pPr>
            <w:r>
              <w:rPr>
                <w:sz w:val="20"/>
                <w:szCs w:val="20"/>
              </w:rPr>
              <w:t>In Progress</w:t>
            </w:r>
          </w:p>
        </w:tc>
        <w:tc>
          <w:tcPr>
            <w:tcW w:w="4392" w:type="dxa"/>
          </w:tcPr>
          <w:p w:rsidR="00E626FD" w:rsidRPr="00097130" w:rsidRDefault="00E626FD" w:rsidP="00F825BE">
            <w:pPr>
              <w:rPr>
                <w:sz w:val="20"/>
                <w:szCs w:val="20"/>
              </w:rPr>
            </w:pPr>
          </w:p>
        </w:tc>
        <w:tc>
          <w:tcPr>
            <w:tcW w:w="4392" w:type="dxa"/>
          </w:tcPr>
          <w:p w:rsidR="00E626FD" w:rsidRPr="00097130" w:rsidRDefault="00E626FD" w:rsidP="00F825BE">
            <w:pPr>
              <w:rPr>
                <w:sz w:val="20"/>
                <w:szCs w:val="20"/>
              </w:rPr>
            </w:pPr>
          </w:p>
        </w:tc>
      </w:tr>
      <w:tr w:rsidR="00D97670" w:rsidRPr="00097130" w:rsidTr="00F825BE">
        <w:tc>
          <w:tcPr>
            <w:tcW w:w="4392" w:type="dxa"/>
          </w:tcPr>
          <w:p w:rsidR="00D97670" w:rsidRDefault="00D97670" w:rsidP="00F825BE">
            <w:pPr>
              <w:rPr>
                <w:sz w:val="20"/>
                <w:szCs w:val="20"/>
              </w:rPr>
            </w:pPr>
            <w:r>
              <w:rPr>
                <w:sz w:val="20"/>
                <w:szCs w:val="20"/>
              </w:rPr>
              <w:t>Submitted</w:t>
            </w:r>
          </w:p>
        </w:tc>
        <w:tc>
          <w:tcPr>
            <w:tcW w:w="4392" w:type="dxa"/>
          </w:tcPr>
          <w:p w:rsidR="00D97670" w:rsidRPr="00097130" w:rsidRDefault="00D97670" w:rsidP="00F825BE">
            <w:pPr>
              <w:rPr>
                <w:sz w:val="20"/>
                <w:szCs w:val="20"/>
              </w:rPr>
            </w:pPr>
          </w:p>
        </w:tc>
        <w:tc>
          <w:tcPr>
            <w:tcW w:w="4392" w:type="dxa"/>
          </w:tcPr>
          <w:p w:rsidR="00D97670" w:rsidRPr="00097130" w:rsidRDefault="00D97670" w:rsidP="00F825BE">
            <w:pPr>
              <w:rPr>
                <w:sz w:val="20"/>
                <w:szCs w:val="20"/>
              </w:rPr>
            </w:pPr>
          </w:p>
        </w:tc>
      </w:tr>
      <w:tr w:rsidR="00E626FD" w:rsidRPr="00097130" w:rsidTr="00F825BE">
        <w:tc>
          <w:tcPr>
            <w:tcW w:w="4392" w:type="dxa"/>
          </w:tcPr>
          <w:p w:rsidR="00E626FD" w:rsidRPr="00097130" w:rsidRDefault="00E626FD" w:rsidP="00F825BE">
            <w:pPr>
              <w:rPr>
                <w:sz w:val="20"/>
                <w:szCs w:val="20"/>
              </w:rPr>
            </w:pPr>
            <w:r>
              <w:rPr>
                <w:sz w:val="20"/>
                <w:szCs w:val="20"/>
              </w:rPr>
              <w:t>Dram Review</w:t>
            </w:r>
          </w:p>
        </w:tc>
        <w:tc>
          <w:tcPr>
            <w:tcW w:w="4392" w:type="dxa"/>
          </w:tcPr>
          <w:p w:rsidR="00E626FD" w:rsidRPr="00097130" w:rsidRDefault="00E626FD" w:rsidP="00F825BE">
            <w:pPr>
              <w:rPr>
                <w:sz w:val="20"/>
                <w:szCs w:val="20"/>
              </w:rPr>
            </w:pPr>
          </w:p>
        </w:tc>
        <w:tc>
          <w:tcPr>
            <w:tcW w:w="4392" w:type="dxa"/>
          </w:tcPr>
          <w:p w:rsidR="00E626FD" w:rsidRPr="00097130" w:rsidRDefault="00E626FD" w:rsidP="00F825BE">
            <w:pPr>
              <w:rPr>
                <w:sz w:val="20"/>
                <w:szCs w:val="20"/>
              </w:rPr>
            </w:pPr>
          </w:p>
        </w:tc>
      </w:tr>
      <w:tr w:rsidR="00E626FD" w:rsidRPr="00097130" w:rsidTr="00F825BE">
        <w:tc>
          <w:tcPr>
            <w:tcW w:w="4392" w:type="dxa"/>
          </w:tcPr>
          <w:p w:rsidR="00E626FD" w:rsidRPr="00097130" w:rsidRDefault="00E626FD" w:rsidP="00F825BE">
            <w:pPr>
              <w:rPr>
                <w:sz w:val="20"/>
                <w:szCs w:val="20"/>
              </w:rPr>
            </w:pPr>
            <w:r w:rsidRPr="00097130">
              <w:rPr>
                <w:sz w:val="20"/>
                <w:szCs w:val="20"/>
              </w:rPr>
              <w:t>LA Review</w:t>
            </w:r>
          </w:p>
        </w:tc>
        <w:tc>
          <w:tcPr>
            <w:tcW w:w="4392" w:type="dxa"/>
          </w:tcPr>
          <w:p w:rsidR="00E626FD" w:rsidRPr="00097130" w:rsidRDefault="00E626FD" w:rsidP="00F825BE">
            <w:pPr>
              <w:rPr>
                <w:sz w:val="20"/>
                <w:szCs w:val="20"/>
              </w:rPr>
            </w:pPr>
          </w:p>
        </w:tc>
        <w:tc>
          <w:tcPr>
            <w:tcW w:w="4392" w:type="dxa"/>
          </w:tcPr>
          <w:p w:rsidR="00E626FD" w:rsidRPr="00097130" w:rsidRDefault="00E626FD" w:rsidP="00F825BE">
            <w:pPr>
              <w:rPr>
                <w:sz w:val="20"/>
                <w:szCs w:val="20"/>
              </w:rPr>
            </w:pPr>
          </w:p>
        </w:tc>
      </w:tr>
      <w:tr w:rsidR="00E626FD" w:rsidRPr="00097130" w:rsidTr="00F825BE">
        <w:tc>
          <w:tcPr>
            <w:tcW w:w="4392" w:type="dxa"/>
          </w:tcPr>
          <w:p w:rsidR="00E626FD" w:rsidRPr="00097130" w:rsidRDefault="00920DFD" w:rsidP="00F825BE">
            <w:pPr>
              <w:rPr>
                <w:sz w:val="20"/>
                <w:szCs w:val="20"/>
              </w:rPr>
            </w:pPr>
            <w:r>
              <w:rPr>
                <w:sz w:val="20"/>
                <w:szCs w:val="20"/>
              </w:rPr>
              <w:t>Compliance</w:t>
            </w:r>
            <w:r w:rsidR="00E626FD">
              <w:rPr>
                <w:sz w:val="20"/>
                <w:szCs w:val="20"/>
              </w:rPr>
              <w:t xml:space="preserve"> Review</w:t>
            </w:r>
          </w:p>
        </w:tc>
        <w:tc>
          <w:tcPr>
            <w:tcW w:w="4392" w:type="dxa"/>
          </w:tcPr>
          <w:p w:rsidR="00E626FD" w:rsidRPr="00E626FD" w:rsidRDefault="00E626FD" w:rsidP="00F825BE">
            <w:pPr>
              <w:rPr>
                <w:sz w:val="20"/>
                <w:szCs w:val="20"/>
                <w:highlight w:val="yellow"/>
              </w:rPr>
            </w:pPr>
          </w:p>
        </w:tc>
        <w:tc>
          <w:tcPr>
            <w:tcW w:w="4392" w:type="dxa"/>
          </w:tcPr>
          <w:p w:rsidR="00E626FD" w:rsidRPr="00097130" w:rsidRDefault="00E626FD" w:rsidP="00F825BE">
            <w:pPr>
              <w:rPr>
                <w:sz w:val="20"/>
                <w:szCs w:val="20"/>
              </w:rPr>
            </w:pPr>
          </w:p>
        </w:tc>
      </w:tr>
      <w:tr w:rsidR="00920DFD" w:rsidRPr="00097130" w:rsidTr="00F825BE">
        <w:tc>
          <w:tcPr>
            <w:tcW w:w="4392" w:type="dxa"/>
          </w:tcPr>
          <w:p w:rsidR="00920DFD" w:rsidRDefault="00920DFD" w:rsidP="00F825BE">
            <w:pPr>
              <w:rPr>
                <w:sz w:val="20"/>
                <w:szCs w:val="20"/>
              </w:rPr>
            </w:pPr>
            <w:r>
              <w:rPr>
                <w:sz w:val="20"/>
                <w:szCs w:val="20"/>
              </w:rPr>
              <w:t>Level 1 Review</w:t>
            </w:r>
          </w:p>
        </w:tc>
        <w:tc>
          <w:tcPr>
            <w:tcW w:w="4392" w:type="dxa"/>
          </w:tcPr>
          <w:p w:rsidR="00920DFD" w:rsidRPr="00E626FD" w:rsidRDefault="00920DFD" w:rsidP="00F825BE">
            <w:pPr>
              <w:rPr>
                <w:sz w:val="20"/>
                <w:szCs w:val="20"/>
                <w:highlight w:val="yellow"/>
              </w:rPr>
            </w:pPr>
          </w:p>
        </w:tc>
        <w:tc>
          <w:tcPr>
            <w:tcW w:w="4392" w:type="dxa"/>
          </w:tcPr>
          <w:p w:rsidR="00920DFD" w:rsidRPr="00097130" w:rsidRDefault="00920DFD" w:rsidP="00F825BE">
            <w:pPr>
              <w:rPr>
                <w:sz w:val="20"/>
                <w:szCs w:val="20"/>
              </w:rPr>
            </w:pPr>
          </w:p>
        </w:tc>
      </w:tr>
      <w:tr w:rsidR="00920DFD" w:rsidRPr="00097130" w:rsidTr="00F825BE">
        <w:tc>
          <w:tcPr>
            <w:tcW w:w="4392" w:type="dxa"/>
          </w:tcPr>
          <w:p w:rsidR="00920DFD" w:rsidRDefault="00920DFD" w:rsidP="00F825BE">
            <w:pPr>
              <w:rPr>
                <w:sz w:val="20"/>
                <w:szCs w:val="20"/>
              </w:rPr>
            </w:pPr>
            <w:r>
              <w:rPr>
                <w:sz w:val="20"/>
                <w:szCs w:val="20"/>
              </w:rPr>
              <w:t>Level 2 Review</w:t>
            </w:r>
          </w:p>
        </w:tc>
        <w:tc>
          <w:tcPr>
            <w:tcW w:w="4392" w:type="dxa"/>
          </w:tcPr>
          <w:p w:rsidR="00920DFD" w:rsidRPr="00E626FD" w:rsidRDefault="00920DFD" w:rsidP="00F825BE">
            <w:pPr>
              <w:rPr>
                <w:sz w:val="20"/>
                <w:szCs w:val="20"/>
                <w:highlight w:val="yellow"/>
              </w:rPr>
            </w:pPr>
          </w:p>
        </w:tc>
        <w:tc>
          <w:tcPr>
            <w:tcW w:w="4392" w:type="dxa"/>
          </w:tcPr>
          <w:p w:rsidR="00920DFD" w:rsidRPr="00097130" w:rsidRDefault="00920DFD" w:rsidP="00F825BE">
            <w:pPr>
              <w:rPr>
                <w:sz w:val="20"/>
                <w:szCs w:val="20"/>
              </w:rPr>
            </w:pPr>
          </w:p>
        </w:tc>
      </w:tr>
      <w:tr w:rsidR="00920DFD" w:rsidRPr="00097130" w:rsidTr="00F825BE">
        <w:tc>
          <w:tcPr>
            <w:tcW w:w="4392" w:type="dxa"/>
          </w:tcPr>
          <w:p w:rsidR="00920DFD" w:rsidRDefault="00920DFD" w:rsidP="00F825BE">
            <w:pPr>
              <w:rPr>
                <w:sz w:val="20"/>
                <w:szCs w:val="20"/>
              </w:rPr>
            </w:pPr>
            <w:r>
              <w:rPr>
                <w:sz w:val="20"/>
                <w:szCs w:val="20"/>
              </w:rPr>
              <w:t>Level 3 Review</w:t>
            </w:r>
          </w:p>
        </w:tc>
        <w:tc>
          <w:tcPr>
            <w:tcW w:w="4392" w:type="dxa"/>
          </w:tcPr>
          <w:p w:rsidR="00920DFD" w:rsidRPr="00E626FD" w:rsidRDefault="00920DFD" w:rsidP="00F825BE">
            <w:pPr>
              <w:rPr>
                <w:sz w:val="20"/>
                <w:szCs w:val="20"/>
                <w:highlight w:val="yellow"/>
              </w:rPr>
            </w:pPr>
          </w:p>
        </w:tc>
        <w:tc>
          <w:tcPr>
            <w:tcW w:w="4392" w:type="dxa"/>
          </w:tcPr>
          <w:p w:rsidR="00920DFD" w:rsidRPr="00097130" w:rsidRDefault="00920DFD" w:rsidP="00F825BE">
            <w:pPr>
              <w:rPr>
                <w:sz w:val="20"/>
                <w:szCs w:val="20"/>
              </w:rPr>
            </w:pPr>
          </w:p>
        </w:tc>
      </w:tr>
      <w:tr w:rsidR="00CB1F24" w:rsidRPr="00097130" w:rsidTr="00F825BE">
        <w:tc>
          <w:tcPr>
            <w:tcW w:w="4392" w:type="dxa"/>
          </w:tcPr>
          <w:p w:rsidR="00CB1F24" w:rsidRDefault="00BD0E91" w:rsidP="00F825BE">
            <w:pPr>
              <w:rPr>
                <w:sz w:val="20"/>
                <w:szCs w:val="20"/>
              </w:rPr>
            </w:pPr>
            <w:r w:rsidRPr="00097130">
              <w:rPr>
                <w:sz w:val="20"/>
                <w:szCs w:val="20"/>
              </w:rPr>
              <w:t>Additional Information Required</w:t>
            </w:r>
          </w:p>
        </w:tc>
        <w:tc>
          <w:tcPr>
            <w:tcW w:w="4392" w:type="dxa"/>
          </w:tcPr>
          <w:p w:rsidR="00CB1F24" w:rsidRPr="00E626FD" w:rsidRDefault="00CB1F24" w:rsidP="00F825BE">
            <w:pPr>
              <w:rPr>
                <w:sz w:val="20"/>
                <w:szCs w:val="20"/>
                <w:highlight w:val="yellow"/>
              </w:rPr>
            </w:pPr>
          </w:p>
        </w:tc>
        <w:tc>
          <w:tcPr>
            <w:tcW w:w="4392" w:type="dxa"/>
          </w:tcPr>
          <w:p w:rsidR="00CB1F24" w:rsidRPr="00097130" w:rsidRDefault="00CB1F24" w:rsidP="00F825BE">
            <w:pPr>
              <w:rPr>
                <w:sz w:val="20"/>
                <w:szCs w:val="20"/>
              </w:rPr>
            </w:pPr>
          </w:p>
        </w:tc>
      </w:tr>
      <w:tr w:rsidR="00E626FD" w:rsidRPr="00097130" w:rsidTr="00F825BE">
        <w:tc>
          <w:tcPr>
            <w:tcW w:w="4392" w:type="dxa"/>
          </w:tcPr>
          <w:p w:rsidR="00E626FD" w:rsidRDefault="00E626FD" w:rsidP="00F825BE">
            <w:pPr>
              <w:rPr>
                <w:sz w:val="20"/>
                <w:szCs w:val="20"/>
              </w:rPr>
            </w:pPr>
            <w:r>
              <w:rPr>
                <w:sz w:val="20"/>
                <w:szCs w:val="20"/>
              </w:rPr>
              <w:t>Approved</w:t>
            </w:r>
          </w:p>
        </w:tc>
        <w:tc>
          <w:tcPr>
            <w:tcW w:w="4392" w:type="dxa"/>
          </w:tcPr>
          <w:p w:rsidR="00E626FD" w:rsidRPr="00E626FD" w:rsidRDefault="00E626FD" w:rsidP="00F825BE">
            <w:pPr>
              <w:rPr>
                <w:sz w:val="20"/>
                <w:szCs w:val="20"/>
                <w:highlight w:val="yellow"/>
              </w:rPr>
            </w:pPr>
          </w:p>
        </w:tc>
        <w:tc>
          <w:tcPr>
            <w:tcW w:w="4392" w:type="dxa"/>
          </w:tcPr>
          <w:p w:rsidR="00E626FD" w:rsidRPr="00097130" w:rsidRDefault="00E626FD" w:rsidP="00F825BE">
            <w:pPr>
              <w:rPr>
                <w:sz w:val="20"/>
                <w:szCs w:val="20"/>
              </w:rPr>
            </w:pPr>
          </w:p>
        </w:tc>
      </w:tr>
      <w:tr w:rsidR="00E626FD" w:rsidRPr="00097130" w:rsidTr="00F825BE">
        <w:tc>
          <w:tcPr>
            <w:tcW w:w="4392" w:type="dxa"/>
          </w:tcPr>
          <w:p w:rsidR="00E626FD" w:rsidRDefault="00E626FD" w:rsidP="00F825BE">
            <w:pPr>
              <w:rPr>
                <w:sz w:val="20"/>
                <w:szCs w:val="20"/>
              </w:rPr>
            </w:pPr>
            <w:r>
              <w:rPr>
                <w:sz w:val="20"/>
                <w:szCs w:val="20"/>
              </w:rPr>
              <w:t>Denied</w:t>
            </w:r>
          </w:p>
        </w:tc>
        <w:tc>
          <w:tcPr>
            <w:tcW w:w="4392" w:type="dxa"/>
          </w:tcPr>
          <w:p w:rsidR="00E626FD" w:rsidRPr="00E626FD" w:rsidRDefault="00E626FD" w:rsidP="00F825BE">
            <w:pPr>
              <w:rPr>
                <w:sz w:val="20"/>
                <w:szCs w:val="20"/>
                <w:highlight w:val="yellow"/>
              </w:rPr>
            </w:pPr>
          </w:p>
        </w:tc>
        <w:tc>
          <w:tcPr>
            <w:tcW w:w="4392" w:type="dxa"/>
          </w:tcPr>
          <w:p w:rsidR="00E626FD" w:rsidRPr="00097130" w:rsidRDefault="00E626FD" w:rsidP="00F825BE">
            <w:pPr>
              <w:rPr>
                <w:sz w:val="20"/>
                <w:szCs w:val="20"/>
              </w:rPr>
            </w:pPr>
          </w:p>
        </w:tc>
      </w:tr>
      <w:tr w:rsidR="00E626FD" w:rsidRPr="00097130" w:rsidTr="00F825BE">
        <w:tc>
          <w:tcPr>
            <w:tcW w:w="4392" w:type="dxa"/>
          </w:tcPr>
          <w:p w:rsidR="00E626FD" w:rsidRDefault="00E626FD" w:rsidP="00F825BE">
            <w:pPr>
              <w:rPr>
                <w:sz w:val="20"/>
                <w:szCs w:val="20"/>
              </w:rPr>
            </w:pPr>
            <w:r>
              <w:rPr>
                <w:sz w:val="20"/>
                <w:szCs w:val="20"/>
              </w:rPr>
              <w:t>Withdrawn</w:t>
            </w:r>
          </w:p>
        </w:tc>
        <w:tc>
          <w:tcPr>
            <w:tcW w:w="4392" w:type="dxa"/>
          </w:tcPr>
          <w:p w:rsidR="00E626FD" w:rsidRPr="00E626FD" w:rsidRDefault="00E626FD" w:rsidP="00F825BE">
            <w:pPr>
              <w:rPr>
                <w:sz w:val="20"/>
                <w:szCs w:val="20"/>
                <w:highlight w:val="yellow"/>
              </w:rPr>
            </w:pPr>
          </w:p>
        </w:tc>
        <w:tc>
          <w:tcPr>
            <w:tcW w:w="4392" w:type="dxa"/>
          </w:tcPr>
          <w:p w:rsidR="00E626FD" w:rsidRPr="00097130" w:rsidRDefault="00E626FD" w:rsidP="00F825BE">
            <w:pPr>
              <w:rPr>
                <w:sz w:val="20"/>
                <w:szCs w:val="20"/>
              </w:rPr>
            </w:pPr>
          </w:p>
        </w:tc>
      </w:tr>
      <w:tr w:rsidR="00E626FD" w:rsidRPr="00097130" w:rsidTr="00F825BE">
        <w:tc>
          <w:tcPr>
            <w:tcW w:w="4392" w:type="dxa"/>
          </w:tcPr>
          <w:p w:rsidR="00E626FD" w:rsidRDefault="00C373AA" w:rsidP="00F825BE">
            <w:pPr>
              <w:rPr>
                <w:sz w:val="20"/>
                <w:szCs w:val="20"/>
              </w:rPr>
            </w:pPr>
            <w:r>
              <w:rPr>
                <w:sz w:val="20"/>
                <w:szCs w:val="20"/>
              </w:rPr>
              <w:t>In Appeal</w:t>
            </w:r>
          </w:p>
        </w:tc>
        <w:tc>
          <w:tcPr>
            <w:tcW w:w="4392" w:type="dxa"/>
          </w:tcPr>
          <w:p w:rsidR="00E626FD" w:rsidRPr="00E626FD" w:rsidRDefault="00E626FD" w:rsidP="00F825BE">
            <w:pPr>
              <w:rPr>
                <w:sz w:val="20"/>
                <w:szCs w:val="20"/>
                <w:highlight w:val="yellow"/>
              </w:rPr>
            </w:pPr>
          </w:p>
        </w:tc>
        <w:tc>
          <w:tcPr>
            <w:tcW w:w="4392" w:type="dxa"/>
          </w:tcPr>
          <w:p w:rsidR="00E626FD" w:rsidRPr="00097130" w:rsidRDefault="00E626FD" w:rsidP="00F825BE">
            <w:pPr>
              <w:rPr>
                <w:sz w:val="20"/>
                <w:szCs w:val="20"/>
              </w:rPr>
            </w:pPr>
          </w:p>
        </w:tc>
      </w:tr>
      <w:tr w:rsidR="00C373AA" w:rsidRPr="00097130" w:rsidTr="00F825BE">
        <w:tc>
          <w:tcPr>
            <w:tcW w:w="4392" w:type="dxa"/>
          </w:tcPr>
          <w:p w:rsidR="00C373AA" w:rsidRDefault="00C373AA" w:rsidP="00F825BE">
            <w:pPr>
              <w:rPr>
                <w:sz w:val="20"/>
                <w:szCs w:val="20"/>
              </w:rPr>
            </w:pPr>
          </w:p>
        </w:tc>
        <w:tc>
          <w:tcPr>
            <w:tcW w:w="4392" w:type="dxa"/>
          </w:tcPr>
          <w:p w:rsidR="00C373AA" w:rsidRPr="00E626FD" w:rsidRDefault="00C373AA" w:rsidP="00F825BE">
            <w:pPr>
              <w:rPr>
                <w:sz w:val="20"/>
                <w:szCs w:val="20"/>
                <w:highlight w:val="yellow"/>
              </w:rPr>
            </w:pPr>
          </w:p>
        </w:tc>
        <w:tc>
          <w:tcPr>
            <w:tcW w:w="4392" w:type="dxa"/>
          </w:tcPr>
          <w:p w:rsidR="00C373AA" w:rsidRPr="00097130" w:rsidRDefault="00C373AA" w:rsidP="00F825BE">
            <w:pPr>
              <w:rPr>
                <w:sz w:val="20"/>
                <w:szCs w:val="20"/>
              </w:rPr>
            </w:pPr>
          </w:p>
        </w:tc>
      </w:tr>
    </w:tbl>
    <w:p w:rsidR="00E626FD" w:rsidRDefault="00E626FD" w:rsidP="00DD251B">
      <w:pPr>
        <w:pStyle w:val="Heading3"/>
      </w:pPr>
    </w:p>
    <w:p w:rsidR="00DD251B" w:rsidRPr="00097130" w:rsidRDefault="00DD251B" w:rsidP="00DD251B">
      <w:pPr>
        <w:pStyle w:val="Heading3"/>
      </w:pPr>
      <w:bookmarkStart w:id="45" w:name="_Toc464209389"/>
      <w:r w:rsidRPr="00097130">
        <w:t>License</w:t>
      </w:r>
      <w:bookmarkEnd w:id="45"/>
    </w:p>
    <w:tbl>
      <w:tblPr>
        <w:tblStyle w:val="TableGrid"/>
        <w:tblW w:w="0" w:type="auto"/>
        <w:tblLook w:val="04A0" w:firstRow="1" w:lastRow="0" w:firstColumn="1" w:lastColumn="0" w:noHBand="0" w:noVBand="1"/>
      </w:tblPr>
      <w:tblGrid>
        <w:gridCol w:w="4392"/>
        <w:gridCol w:w="3371"/>
        <w:gridCol w:w="5413"/>
      </w:tblGrid>
      <w:tr w:rsidR="00BC2E35" w:rsidRPr="00097130" w:rsidTr="00992B0A">
        <w:tc>
          <w:tcPr>
            <w:tcW w:w="4392" w:type="dxa"/>
          </w:tcPr>
          <w:p w:rsidR="00BC2E35" w:rsidRPr="00BC2E35" w:rsidRDefault="00BC2E35">
            <w:pPr>
              <w:rPr>
                <w:b/>
                <w:sz w:val="20"/>
                <w:szCs w:val="20"/>
              </w:rPr>
            </w:pPr>
            <w:r>
              <w:rPr>
                <w:b/>
                <w:sz w:val="20"/>
                <w:szCs w:val="20"/>
              </w:rPr>
              <w:t>Status</w:t>
            </w:r>
          </w:p>
        </w:tc>
        <w:tc>
          <w:tcPr>
            <w:tcW w:w="3371" w:type="dxa"/>
          </w:tcPr>
          <w:p w:rsidR="00BC2E35" w:rsidRPr="00BC2E35" w:rsidRDefault="00BC2E35">
            <w:pPr>
              <w:rPr>
                <w:b/>
                <w:sz w:val="20"/>
                <w:szCs w:val="20"/>
              </w:rPr>
            </w:pPr>
            <w:r>
              <w:rPr>
                <w:b/>
                <w:sz w:val="20"/>
                <w:szCs w:val="20"/>
              </w:rPr>
              <w:t>Notice Generated</w:t>
            </w:r>
          </w:p>
        </w:tc>
        <w:tc>
          <w:tcPr>
            <w:tcW w:w="5413" w:type="dxa"/>
          </w:tcPr>
          <w:p w:rsidR="00BC2E35" w:rsidRPr="00BC2E35" w:rsidRDefault="00BC2E35">
            <w:pPr>
              <w:rPr>
                <w:b/>
                <w:sz w:val="20"/>
                <w:szCs w:val="20"/>
              </w:rPr>
            </w:pPr>
            <w:r>
              <w:rPr>
                <w:b/>
                <w:sz w:val="20"/>
                <w:szCs w:val="20"/>
              </w:rPr>
              <w:t>Details</w:t>
            </w:r>
          </w:p>
        </w:tc>
      </w:tr>
      <w:tr w:rsidR="00BC2E35" w:rsidRPr="00097130" w:rsidTr="00992B0A">
        <w:tc>
          <w:tcPr>
            <w:tcW w:w="4392" w:type="dxa"/>
          </w:tcPr>
          <w:p w:rsidR="00BC2E35" w:rsidRPr="00097130" w:rsidRDefault="00BC2E35">
            <w:pPr>
              <w:rPr>
                <w:sz w:val="20"/>
                <w:szCs w:val="20"/>
              </w:rPr>
            </w:pPr>
            <w:r w:rsidRPr="00097130">
              <w:rPr>
                <w:sz w:val="20"/>
                <w:szCs w:val="20"/>
              </w:rPr>
              <w:t>Pending</w:t>
            </w:r>
          </w:p>
        </w:tc>
        <w:tc>
          <w:tcPr>
            <w:tcW w:w="3371" w:type="dxa"/>
          </w:tcPr>
          <w:p w:rsidR="00BC2E35" w:rsidRPr="00097130" w:rsidRDefault="00BC2E35">
            <w:pPr>
              <w:rPr>
                <w:sz w:val="20"/>
                <w:szCs w:val="20"/>
              </w:rPr>
            </w:pPr>
          </w:p>
        </w:tc>
        <w:tc>
          <w:tcPr>
            <w:tcW w:w="5413" w:type="dxa"/>
          </w:tcPr>
          <w:p w:rsidR="00BC2E35" w:rsidRPr="00097130" w:rsidRDefault="00BC2E35">
            <w:pPr>
              <w:rPr>
                <w:sz w:val="20"/>
                <w:szCs w:val="20"/>
              </w:rPr>
            </w:pPr>
            <w:r w:rsidRPr="00097130">
              <w:rPr>
                <w:sz w:val="20"/>
                <w:szCs w:val="20"/>
              </w:rPr>
              <w:t>Default value when a license is created</w:t>
            </w:r>
          </w:p>
        </w:tc>
      </w:tr>
      <w:tr w:rsidR="00BC2E35" w:rsidRPr="00097130" w:rsidTr="00992B0A">
        <w:tc>
          <w:tcPr>
            <w:tcW w:w="4392" w:type="dxa"/>
          </w:tcPr>
          <w:p w:rsidR="00BC2E35" w:rsidRPr="00097130" w:rsidRDefault="00BC2E35">
            <w:pPr>
              <w:rPr>
                <w:sz w:val="20"/>
                <w:szCs w:val="20"/>
              </w:rPr>
            </w:pPr>
            <w:r>
              <w:rPr>
                <w:sz w:val="20"/>
                <w:szCs w:val="20"/>
              </w:rPr>
              <w:t>In Progress</w:t>
            </w:r>
          </w:p>
        </w:tc>
        <w:tc>
          <w:tcPr>
            <w:tcW w:w="3371" w:type="dxa"/>
          </w:tcPr>
          <w:p w:rsidR="00BC2E35" w:rsidRPr="00097130" w:rsidRDefault="00BC2E35">
            <w:pPr>
              <w:rPr>
                <w:sz w:val="20"/>
                <w:szCs w:val="20"/>
              </w:rPr>
            </w:pPr>
          </w:p>
        </w:tc>
        <w:tc>
          <w:tcPr>
            <w:tcW w:w="5413" w:type="dxa"/>
          </w:tcPr>
          <w:p w:rsidR="00BC2E35" w:rsidRPr="00097130" w:rsidRDefault="00BC2E35">
            <w:pPr>
              <w:rPr>
                <w:sz w:val="20"/>
                <w:szCs w:val="20"/>
              </w:rPr>
            </w:pPr>
          </w:p>
        </w:tc>
      </w:tr>
      <w:tr w:rsidR="00BC2E35" w:rsidRPr="00097130" w:rsidTr="00992B0A">
        <w:tc>
          <w:tcPr>
            <w:tcW w:w="4392" w:type="dxa"/>
          </w:tcPr>
          <w:p w:rsidR="00BC2E35" w:rsidRDefault="00BC2E35">
            <w:pPr>
              <w:rPr>
                <w:sz w:val="20"/>
                <w:szCs w:val="20"/>
              </w:rPr>
            </w:pPr>
            <w:r>
              <w:rPr>
                <w:sz w:val="20"/>
                <w:szCs w:val="20"/>
              </w:rPr>
              <w:t>Approved</w:t>
            </w:r>
          </w:p>
        </w:tc>
        <w:tc>
          <w:tcPr>
            <w:tcW w:w="3371" w:type="dxa"/>
          </w:tcPr>
          <w:p w:rsidR="00BC2E35" w:rsidRPr="00097130" w:rsidRDefault="00BC2E35">
            <w:pPr>
              <w:rPr>
                <w:sz w:val="20"/>
                <w:szCs w:val="20"/>
              </w:rPr>
            </w:pPr>
          </w:p>
        </w:tc>
        <w:tc>
          <w:tcPr>
            <w:tcW w:w="5413" w:type="dxa"/>
          </w:tcPr>
          <w:p w:rsidR="00BC2E35" w:rsidRPr="00097130" w:rsidRDefault="00BC2E35">
            <w:pPr>
              <w:rPr>
                <w:sz w:val="20"/>
                <w:szCs w:val="20"/>
              </w:rPr>
            </w:pPr>
          </w:p>
        </w:tc>
      </w:tr>
      <w:tr w:rsidR="00BC2E35" w:rsidRPr="00097130" w:rsidTr="00992B0A">
        <w:tc>
          <w:tcPr>
            <w:tcW w:w="4392" w:type="dxa"/>
          </w:tcPr>
          <w:p w:rsidR="00BC2E35" w:rsidRDefault="00BC2E35">
            <w:pPr>
              <w:rPr>
                <w:sz w:val="20"/>
                <w:szCs w:val="20"/>
              </w:rPr>
            </w:pPr>
            <w:r>
              <w:rPr>
                <w:sz w:val="20"/>
                <w:szCs w:val="20"/>
              </w:rPr>
              <w:t>Issued</w:t>
            </w:r>
          </w:p>
        </w:tc>
        <w:tc>
          <w:tcPr>
            <w:tcW w:w="3371" w:type="dxa"/>
          </w:tcPr>
          <w:p w:rsidR="00BC2E35" w:rsidRPr="00097130" w:rsidRDefault="00BC2E35">
            <w:pPr>
              <w:rPr>
                <w:sz w:val="20"/>
                <w:szCs w:val="20"/>
              </w:rPr>
            </w:pPr>
            <w:r>
              <w:rPr>
                <w:sz w:val="20"/>
                <w:szCs w:val="20"/>
              </w:rPr>
              <w:t xml:space="preserve">Renewal Notice </w:t>
            </w:r>
          </w:p>
        </w:tc>
        <w:tc>
          <w:tcPr>
            <w:tcW w:w="5413" w:type="dxa"/>
          </w:tcPr>
          <w:p w:rsidR="00BC2E35" w:rsidRPr="00097130" w:rsidRDefault="00BC2E35">
            <w:pPr>
              <w:rPr>
                <w:sz w:val="20"/>
                <w:szCs w:val="20"/>
              </w:rPr>
            </w:pPr>
          </w:p>
        </w:tc>
      </w:tr>
      <w:tr w:rsidR="00BC2E35" w:rsidRPr="00097130" w:rsidTr="00992B0A">
        <w:tc>
          <w:tcPr>
            <w:tcW w:w="4392" w:type="dxa"/>
          </w:tcPr>
          <w:p w:rsidR="00BC2E35" w:rsidRDefault="00BC2E35">
            <w:pPr>
              <w:rPr>
                <w:sz w:val="20"/>
                <w:szCs w:val="20"/>
              </w:rPr>
            </w:pPr>
            <w:r>
              <w:rPr>
                <w:sz w:val="20"/>
                <w:szCs w:val="20"/>
              </w:rPr>
              <w:t>Denied</w:t>
            </w:r>
          </w:p>
        </w:tc>
        <w:tc>
          <w:tcPr>
            <w:tcW w:w="3371" w:type="dxa"/>
          </w:tcPr>
          <w:p w:rsidR="00BC2E35" w:rsidRPr="00097130" w:rsidRDefault="00BC2E35">
            <w:pPr>
              <w:rPr>
                <w:sz w:val="20"/>
                <w:szCs w:val="20"/>
              </w:rPr>
            </w:pPr>
          </w:p>
        </w:tc>
        <w:tc>
          <w:tcPr>
            <w:tcW w:w="5413" w:type="dxa"/>
          </w:tcPr>
          <w:p w:rsidR="00BC2E35" w:rsidRPr="00097130" w:rsidRDefault="00BC2E35">
            <w:pPr>
              <w:rPr>
                <w:sz w:val="20"/>
                <w:szCs w:val="20"/>
              </w:rPr>
            </w:pPr>
          </w:p>
        </w:tc>
      </w:tr>
      <w:tr w:rsidR="00BC2E35" w:rsidRPr="00097130" w:rsidTr="00992B0A">
        <w:tc>
          <w:tcPr>
            <w:tcW w:w="4392" w:type="dxa"/>
          </w:tcPr>
          <w:p w:rsidR="00BC2E35" w:rsidRPr="00097130" w:rsidRDefault="00BC2E35">
            <w:pPr>
              <w:rPr>
                <w:sz w:val="20"/>
                <w:szCs w:val="20"/>
              </w:rPr>
            </w:pPr>
            <w:r>
              <w:rPr>
                <w:sz w:val="20"/>
                <w:szCs w:val="20"/>
              </w:rPr>
              <w:t>Revoked</w:t>
            </w:r>
          </w:p>
        </w:tc>
        <w:tc>
          <w:tcPr>
            <w:tcW w:w="3371" w:type="dxa"/>
          </w:tcPr>
          <w:p w:rsidR="00BC2E35" w:rsidRPr="00097130" w:rsidRDefault="00BC2E35">
            <w:pPr>
              <w:rPr>
                <w:sz w:val="20"/>
                <w:szCs w:val="20"/>
              </w:rPr>
            </w:pPr>
          </w:p>
        </w:tc>
        <w:tc>
          <w:tcPr>
            <w:tcW w:w="5413" w:type="dxa"/>
          </w:tcPr>
          <w:p w:rsidR="00BC2E35" w:rsidRPr="00097130" w:rsidRDefault="00BC2E35">
            <w:pPr>
              <w:rPr>
                <w:sz w:val="20"/>
                <w:szCs w:val="20"/>
              </w:rPr>
            </w:pPr>
          </w:p>
        </w:tc>
      </w:tr>
      <w:tr w:rsidR="00BC2E35" w:rsidRPr="00097130" w:rsidTr="00992B0A">
        <w:tc>
          <w:tcPr>
            <w:tcW w:w="4392" w:type="dxa"/>
          </w:tcPr>
          <w:p w:rsidR="00BC2E35" w:rsidRPr="00097130" w:rsidRDefault="00BC2E35">
            <w:pPr>
              <w:rPr>
                <w:sz w:val="20"/>
                <w:szCs w:val="20"/>
              </w:rPr>
            </w:pPr>
            <w:r>
              <w:rPr>
                <w:sz w:val="20"/>
                <w:szCs w:val="20"/>
              </w:rPr>
              <w:t>Cancelled</w:t>
            </w:r>
          </w:p>
        </w:tc>
        <w:tc>
          <w:tcPr>
            <w:tcW w:w="3371" w:type="dxa"/>
          </w:tcPr>
          <w:p w:rsidR="00BC2E35" w:rsidRPr="00097130" w:rsidRDefault="00BC2E35">
            <w:pPr>
              <w:rPr>
                <w:sz w:val="20"/>
                <w:szCs w:val="20"/>
              </w:rPr>
            </w:pPr>
          </w:p>
        </w:tc>
        <w:tc>
          <w:tcPr>
            <w:tcW w:w="5413" w:type="dxa"/>
          </w:tcPr>
          <w:p w:rsidR="00BC2E35" w:rsidRPr="00097130" w:rsidRDefault="00BC2E35">
            <w:pPr>
              <w:rPr>
                <w:sz w:val="20"/>
                <w:szCs w:val="20"/>
              </w:rPr>
            </w:pPr>
          </w:p>
        </w:tc>
      </w:tr>
      <w:tr w:rsidR="00BC2E35" w:rsidRPr="00097130" w:rsidTr="00992B0A">
        <w:tc>
          <w:tcPr>
            <w:tcW w:w="4392" w:type="dxa"/>
          </w:tcPr>
          <w:p w:rsidR="00BC2E35" w:rsidRPr="00097130" w:rsidRDefault="00BC2E35">
            <w:pPr>
              <w:rPr>
                <w:sz w:val="20"/>
                <w:szCs w:val="20"/>
              </w:rPr>
            </w:pPr>
            <w:r>
              <w:rPr>
                <w:sz w:val="20"/>
                <w:szCs w:val="20"/>
              </w:rPr>
              <w:t>Timely Filed</w:t>
            </w:r>
          </w:p>
        </w:tc>
        <w:tc>
          <w:tcPr>
            <w:tcW w:w="3371" w:type="dxa"/>
          </w:tcPr>
          <w:p w:rsidR="00BC2E35" w:rsidRPr="00097130" w:rsidRDefault="00BC2E35">
            <w:pPr>
              <w:rPr>
                <w:sz w:val="20"/>
                <w:szCs w:val="20"/>
              </w:rPr>
            </w:pPr>
            <w:r>
              <w:rPr>
                <w:sz w:val="20"/>
                <w:szCs w:val="20"/>
              </w:rPr>
              <w:t>Renewal Notice</w:t>
            </w:r>
          </w:p>
        </w:tc>
        <w:tc>
          <w:tcPr>
            <w:tcW w:w="5413" w:type="dxa"/>
          </w:tcPr>
          <w:p w:rsidR="00BC2E35" w:rsidRPr="00097130" w:rsidRDefault="00BC2E35">
            <w:pPr>
              <w:rPr>
                <w:sz w:val="20"/>
                <w:szCs w:val="20"/>
              </w:rPr>
            </w:pPr>
          </w:p>
        </w:tc>
      </w:tr>
      <w:tr w:rsidR="00BC2E35" w:rsidRPr="00097130" w:rsidTr="00992B0A">
        <w:tc>
          <w:tcPr>
            <w:tcW w:w="4392" w:type="dxa"/>
          </w:tcPr>
          <w:p w:rsidR="00BC2E35" w:rsidRDefault="00BC2E35">
            <w:pPr>
              <w:rPr>
                <w:sz w:val="20"/>
                <w:szCs w:val="20"/>
              </w:rPr>
            </w:pPr>
            <w:r>
              <w:rPr>
                <w:sz w:val="20"/>
                <w:szCs w:val="20"/>
              </w:rPr>
              <w:t>Suspended</w:t>
            </w:r>
          </w:p>
        </w:tc>
        <w:tc>
          <w:tcPr>
            <w:tcW w:w="3371" w:type="dxa"/>
          </w:tcPr>
          <w:p w:rsidR="00BC2E35" w:rsidRDefault="00BC2E35">
            <w:pPr>
              <w:rPr>
                <w:sz w:val="20"/>
                <w:szCs w:val="20"/>
              </w:rPr>
            </w:pPr>
            <w:r>
              <w:rPr>
                <w:sz w:val="20"/>
                <w:szCs w:val="20"/>
              </w:rPr>
              <w:t>Renewal Notice</w:t>
            </w:r>
          </w:p>
        </w:tc>
        <w:tc>
          <w:tcPr>
            <w:tcW w:w="5413" w:type="dxa"/>
          </w:tcPr>
          <w:p w:rsidR="00BC2E35" w:rsidRPr="00097130" w:rsidRDefault="00BC2E35">
            <w:pPr>
              <w:rPr>
                <w:sz w:val="20"/>
                <w:szCs w:val="20"/>
              </w:rPr>
            </w:pPr>
            <w:r>
              <w:rPr>
                <w:sz w:val="20"/>
                <w:szCs w:val="20"/>
              </w:rPr>
              <w:t xml:space="preserve">Suspended Reason will be included  </w:t>
            </w:r>
            <w:r w:rsidRPr="0054406B">
              <w:rPr>
                <w:sz w:val="20"/>
                <w:szCs w:val="20"/>
                <w:highlight w:val="yellow"/>
              </w:rPr>
              <w:t>(ABD to provide Reasons)</w:t>
            </w:r>
          </w:p>
        </w:tc>
      </w:tr>
      <w:tr w:rsidR="00BC2E35" w:rsidRPr="00097130" w:rsidTr="00992B0A">
        <w:tc>
          <w:tcPr>
            <w:tcW w:w="4392" w:type="dxa"/>
          </w:tcPr>
          <w:p w:rsidR="00BC2E35" w:rsidRDefault="00BC2E35">
            <w:pPr>
              <w:rPr>
                <w:sz w:val="20"/>
                <w:szCs w:val="20"/>
              </w:rPr>
            </w:pPr>
            <w:r>
              <w:rPr>
                <w:sz w:val="20"/>
                <w:szCs w:val="20"/>
              </w:rPr>
              <w:t>In Appeal</w:t>
            </w:r>
          </w:p>
        </w:tc>
        <w:tc>
          <w:tcPr>
            <w:tcW w:w="3371" w:type="dxa"/>
          </w:tcPr>
          <w:p w:rsidR="00BC2E35" w:rsidRDefault="00BC2E35">
            <w:pPr>
              <w:rPr>
                <w:sz w:val="20"/>
                <w:szCs w:val="20"/>
              </w:rPr>
            </w:pPr>
            <w:r>
              <w:rPr>
                <w:sz w:val="20"/>
                <w:szCs w:val="20"/>
              </w:rPr>
              <w:t>Renewal Notice</w:t>
            </w:r>
          </w:p>
        </w:tc>
        <w:tc>
          <w:tcPr>
            <w:tcW w:w="5413" w:type="dxa"/>
          </w:tcPr>
          <w:p w:rsidR="00BC2E35" w:rsidRPr="00097130" w:rsidRDefault="00BC2E35">
            <w:pPr>
              <w:rPr>
                <w:sz w:val="20"/>
                <w:szCs w:val="20"/>
              </w:rPr>
            </w:pPr>
            <w:r>
              <w:rPr>
                <w:sz w:val="20"/>
                <w:szCs w:val="20"/>
              </w:rPr>
              <w:t>Only for new licenses that have been denied</w:t>
            </w:r>
          </w:p>
        </w:tc>
      </w:tr>
    </w:tbl>
    <w:p w:rsidR="00DD251B" w:rsidRPr="00097130" w:rsidRDefault="00DD251B">
      <w:pPr>
        <w:rPr>
          <w:sz w:val="20"/>
          <w:szCs w:val="20"/>
        </w:rPr>
      </w:pPr>
    </w:p>
    <w:p w:rsidR="00DD251B" w:rsidRPr="00097130" w:rsidRDefault="00DD251B" w:rsidP="00DD251B">
      <w:pPr>
        <w:pStyle w:val="Heading3"/>
      </w:pPr>
      <w:bookmarkStart w:id="46" w:name="_Toc464209390"/>
      <w:r w:rsidRPr="00097130">
        <w:t>Review</w:t>
      </w:r>
      <w:bookmarkEnd w:id="46"/>
      <w:r w:rsidRPr="00097130">
        <w:t xml:space="preserve"> </w:t>
      </w:r>
    </w:p>
    <w:tbl>
      <w:tblPr>
        <w:tblStyle w:val="TableGrid"/>
        <w:tblW w:w="0" w:type="auto"/>
        <w:tblLook w:val="04A0" w:firstRow="1" w:lastRow="0" w:firstColumn="1" w:lastColumn="0" w:noHBand="0" w:noVBand="1"/>
      </w:tblPr>
      <w:tblGrid>
        <w:gridCol w:w="4392"/>
        <w:gridCol w:w="4392"/>
        <w:gridCol w:w="4392"/>
      </w:tblGrid>
      <w:tr w:rsidR="00DD251B" w:rsidRPr="00097130" w:rsidTr="006B5B7E">
        <w:tc>
          <w:tcPr>
            <w:tcW w:w="4392" w:type="dxa"/>
          </w:tcPr>
          <w:p w:rsidR="00DD251B" w:rsidRPr="00097130" w:rsidRDefault="00DD251B" w:rsidP="006B5B7E">
            <w:pPr>
              <w:rPr>
                <w:sz w:val="20"/>
                <w:szCs w:val="20"/>
              </w:rPr>
            </w:pPr>
            <w:r w:rsidRPr="00097130">
              <w:rPr>
                <w:sz w:val="20"/>
                <w:szCs w:val="20"/>
              </w:rPr>
              <w:t>Pending</w:t>
            </w:r>
          </w:p>
        </w:tc>
        <w:tc>
          <w:tcPr>
            <w:tcW w:w="4392" w:type="dxa"/>
          </w:tcPr>
          <w:p w:rsidR="00DD251B" w:rsidRPr="00097130" w:rsidRDefault="00DD251B" w:rsidP="006B5B7E">
            <w:pPr>
              <w:rPr>
                <w:sz w:val="20"/>
                <w:szCs w:val="20"/>
              </w:rPr>
            </w:pPr>
            <w:r w:rsidRPr="00097130">
              <w:rPr>
                <w:sz w:val="20"/>
                <w:szCs w:val="20"/>
              </w:rPr>
              <w:t xml:space="preserve">Default value when a </w:t>
            </w:r>
            <w:r w:rsidR="00C373AA">
              <w:rPr>
                <w:sz w:val="20"/>
                <w:szCs w:val="20"/>
              </w:rPr>
              <w:t>review</w:t>
            </w:r>
            <w:r w:rsidRPr="00097130">
              <w:rPr>
                <w:sz w:val="20"/>
                <w:szCs w:val="20"/>
              </w:rPr>
              <w:t xml:space="preserve"> is created</w:t>
            </w:r>
          </w:p>
        </w:tc>
        <w:tc>
          <w:tcPr>
            <w:tcW w:w="4392" w:type="dxa"/>
          </w:tcPr>
          <w:p w:rsidR="00DD251B" w:rsidRPr="00097130" w:rsidRDefault="00DD251B" w:rsidP="006B5B7E">
            <w:pPr>
              <w:rPr>
                <w:sz w:val="20"/>
                <w:szCs w:val="20"/>
              </w:rPr>
            </w:pPr>
          </w:p>
        </w:tc>
      </w:tr>
      <w:tr w:rsidR="00DD251B" w:rsidRPr="00097130" w:rsidTr="006B5B7E">
        <w:tc>
          <w:tcPr>
            <w:tcW w:w="4392" w:type="dxa"/>
          </w:tcPr>
          <w:p w:rsidR="00DD251B" w:rsidRPr="00097130" w:rsidRDefault="00DD251B" w:rsidP="006B5B7E">
            <w:pPr>
              <w:rPr>
                <w:sz w:val="20"/>
                <w:szCs w:val="20"/>
              </w:rPr>
            </w:pPr>
            <w:r w:rsidRPr="00097130">
              <w:rPr>
                <w:sz w:val="20"/>
                <w:szCs w:val="20"/>
              </w:rPr>
              <w:t>In Progress</w:t>
            </w:r>
          </w:p>
        </w:tc>
        <w:tc>
          <w:tcPr>
            <w:tcW w:w="4392" w:type="dxa"/>
          </w:tcPr>
          <w:p w:rsidR="00DD251B" w:rsidRPr="00097130" w:rsidRDefault="00DD251B" w:rsidP="006B5B7E">
            <w:pPr>
              <w:rPr>
                <w:sz w:val="20"/>
                <w:szCs w:val="20"/>
              </w:rPr>
            </w:pPr>
          </w:p>
        </w:tc>
        <w:tc>
          <w:tcPr>
            <w:tcW w:w="4392" w:type="dxa"/>
          </w:tcPr>
          <w:p w:rsidR="00DD251B" w:rsidRPr="00097130" w:rsidRDefault="00DD251B" w:rsidP="006B5B7E">
            <w:pPr>
              <w:rPr>
                <w:sz w:val="20"/>
                <w:szCs w:val="20"/>
              </w:rPr>
            </w:pPr>
          </w:p>
        </w:tc>
      </w:tr>
      <w:tr w:rsidR="00DD251B" w:rsidRPr="00097130" w:rsidTr="006B5B7E">
        <w:tc>
          <w:tcPr>
            <w:tcW w:w="4392" w:type="dxa"/>
          </w:tcPr>
          <w:p w:rsidR="00DD251B" w:rsidRPr="00097130" w:rsidRDefault="00DD251B" w:rsidP="006B5B7E">
            <w:pPr>
              <w:rPr>
                <w:sz w:val="20"/>
                <w:szCs w:val="20"/>
              </w:rPr>
            </w:pPr>
            <w:r w:rsidRPr="00097130">
              <w:rPr>
                <w:sz w:val="20"/>
                <w:szCs w:val="20"/>
              </w:rPr>
              <w:t>Additional Information Required</w:t>
            </w:r>
          </w:p>
        </w:tc>
        <w:tc>
          <w:tcPr>
            <w:tcW w:w="4392" w:type="dxa"/>
          </w:tcPr>
          <w:p w:rsidR="00DD251B" w:rsidRPr="00097130" w:rsidRDefault="00DD251B" w:rsidP="006B5B7E">
            <w:pPr>
              <w:rPr>
                <w:sz w:val="20"/>
                <w:szCs w:val="20"/>
              </w:rPr>
            </w:pPr>
          </w:p>
        </w:tc>
        <w:tc>
          <w:tcPr>
            <w:tcW w:w="4392" w:type="dxa"/>
          </w:tcPr>
          <w:p w:rsidR="00DD251B" w:rsidRPr="00097130" w:rsidRDefault="00DD251B" w:rsidP="006B5B7E">
            <w:pPr>
              <w:rPr>
                <w:sz w:val="20"/>
                <w:szCs w:val="20"/>
              </w:rPr>
            </w:pPr>
          </w:p>
        </w:tc>
      </w:tr>
      <w:tr w:rsidR="00DD251B" w:rsidRPr="00097130" w:rsidTr="006B5B7E">
        <w:tc>
          <w:tcPr>
            <w:tcW w:w="4392" w:type="dxa"/>
          </w:tcPr>
          <w:p w:rsidR="00DD251B" w:rsidRPr="00097130" w:rsidRDefault="00DD251B" w:rsidP="006B5B7E">
            <w:pPr>
              <w:rPr>
                <w:sz w:val="20"/>
                <w:szCs w:val="20"/>
              </w:rPr>
            </w:pPr>
            <w:r w:rsidRPr="00097130">
              <w:rPr>
                <w:sz w:val="20"/>
                <w:szCs w:val="20"/>
              </w:rPr>
              <w:t>Denied</w:t>
            </w:r>
          </w:p>
        </w:tc>
        <w:tc>
          <w:tcPr>
            <w:tcW w:w="4392" w:type="dxa"/>
          </w:tcPr>
          <w:p w:rsidR="00DD251B" w:rsidRPr="00097130" w:rsidRDefault="00DD251B" w:rsidP="006B5B7E">
            <w:pPr>
              <w:rPr>
                <w:sz w:val="20"/>
                <w:szCs w:val="20"/>
              </w:rPr>
            </w:pPr>
          </w:p>
        </w:tc>
        <w:tc>
          <w:tcPr>
            <w:tcW w:w="4392" w:type="dxa"/>
          </w:tcPr>
          <w:p w:rsidR="00DD251B" w:rsidRPr="00097130" w:rsidRDefault="00DD251B" w:rsidP="006B5B7E">
            <w:pPr>
              <w:rPr>
                <w:sz w:val="20"/>
                <w:szCs w:val="20"/>
              </w:rPr>
            </w:pPr>
          </w:p>
        </w:tc>
      </w:tr>
      <w:tr w:rsidR="00DD251B" w:rsidTr="006B5B7E">
        <w:tc>
          <w:tcPr>
            <w:tcW w:w="4392" w:type="dxa"/>
          </w:tcPr>
          <w:p w:rsidR="00DD251B" w:rsidRDefault="00DD251B" w:rsidP="006B5B7E">
            <w:pPr>
              <w:rPr>
                <w:sz w:val="20"/>
                <w:szCs w:val="20"/>
              </w:rPr>
            </w:pPr>
            <w:r w:rsidRPr="00097130">
              <w:rPr>
                <w:sz w:val="20"/>
                <w:szCs w:val="20"/>
              </w:rPr>
              <w:t>Approved</w:t>
            </w:r>
          </w:p>
        </w:tc>
        <w:tc>
          <w:tcPr>
            <w:tcW w:w="4392" w:type="dxa"/>
          </w:tcPr>
          <w:p w:rsidR="00DD251B" w:rsidRDefault="00DD251B" w:rsidP="006B5B7E">
            <w:pPr>
              <w:rPr>
                <w:sz w:val="20"/>
                <w:szCs w:val="20"/>
              </w:rPr>
            </w:pPr>
          </w:p>
        </w:tc>
        <w:tc>
          <w:tcPr>
            <w:tcW w:w="4392" w:type="dxa"/>
          </w:tcPr>
          <w:p w:rsidR="00DD251B" w:rsidRDefault="00DD251B" w:rsidP="006B5B7E">
            <w:pPr>
              <w:rPr>
                <w:sz w:val="20"/>
                <w:szCs w:val="20"/>
              </w:rPr>
            </w:pPr>
          </w:p>
        </w:tc>
      </w:tr>
      <w:tr w:rsidR="00E626FD" w:rsidTr="006B5B7E">
        <w:tc>
          <w:tcPr>
            <w:tcW w:w="4392" w:type="dxa"/>
          </w:tcPr>
          <w:p w:rsidR="00E626FD" w:rsidRPr="00097130" w:rsidRDefault="00E626FD" w:rsidP="006B5B7E">
            <w:pPr>
              <w:rPr>
                <w:sz w:val="20"/>
                <w:szCs w:val="20"/>
              </w:rPr>
            </w:pPr>
            <w:r>
              <w:rPr>
                <w:sz w:val="20"/>
                <w:szCs w:val="20"/>
              </w:rPr>
              <w:t>ABD Level 2</w:t>
            </w:r>
          </w:p>
        </w:tc>
        <w:tc>
          <w:tcPr>
            <w:tcW w:w="4392" w:type="dxa"/>
          </w:tcPr>
          <w:p w:rsidR="00E626FD" w:rsidRDefault="00E626FD" w:rsidP="006B5B7E">
            <w:pPr>
              <w:rPr>
                <w:sz w:val="20"/>
                <w:szCs w:val="20"/>
              </w:rPr>
            </w:pPr>
          </w:p>
        </w:tc>
        <w:tc>
          <w:tcPr>
            <w:tcW w:w="4392" w:type="dxa"/>
          </w:tcPr>
          <w:p w:rsidR="00E626FD" w:rsidRDefault="00E626FD" w:rsidP="006B5B7E">
            <w:pPr>
              <w:rPr>
                <w:sz w:val="20"/>
                <w:szCs w:val="20"/>
              </w:rPr>
            </w:pPr>
          </w:p>
        </w:tc>
      </w:tr>
      <w:tr w:rsidR="00E626FD" w:rsidTr="006B5B7E">
        <w:tc>
          <w:tcPr>
            <w:tcW w:w="4392" w:type="dxa"/>
          </w:tcPr>
          <w:p w:rsidR="00E626FD" w:rsidRDefault="00E626FD" w:rsidP="006B5B7E">
            <w:pPr>
              <w:rPr>
                <w:sz w:val="20"/>
                <w:szCs w:val="20"/>
              </w:rPr>
            </w:pPr>
            <w:r>
              <w:rPr>
                <w:sz w:val="20"/>
                <w:szCs w:val="20"/>
              </w:rPr>
              <w:t>ABD Level 3</w:t>
            </w:r>
          </w:p>
        </w:tc>
        <w:tc>
          <w:tcPr>
            <w:tcW w:w="4392" w:type="dxa"/>
          </w:tcPr>
          <w:p w:rsidR="00E626FD" w:rsidRDefault="00E626FD" w:rsidP="006B5B7E">
            <w:pPr>
              <w:rPr>
                <w:sz w:val="20"/>
                <w:szCs w:val="20"/>
              </w:rPr>
            </w:pPr>
          </w:p>
        </w:tc>
        <w:tc>
          <w:tcPr>
            <w:tcW w:w="4392" w:type="dxa"/>
          </w:tcPr>
          <w:p w:rsidR="00E626FD" w:rsidRDefault="00E626FD" w:rsidP="006B5B7E">
            <w:pPr>
              <w:rPr>
                <w:sz w:val="20"/>
                <w:szCs w:val="20"/>
              </w:rPr>
            </w:pPr>
          </w:p>
        </w:tc>
      </w:tr>
      <w:tr w:rsidR="00E626FD" w:rsidTr="006B5B7E">
        <w:tc>
          <w:tcPr>
            <w:tcW w:w="4392" w:type="dxa"/>
          </w:tcPr>
          <w:p w:rsidR="00E626FD" w:rsidRDefault="00A60FDB" w:rsidP="006B5B7E">
            <w:pPr>
              <w:rPr>
                <w:sz w:val="20"/>
                <w:szCs w:val="20"/>
              </w:rPr>
            </w:pPr>
            <w:r>
              <w:rPr>
                <w:sz w:val="20"/>
                <w:szCs w:val="20"/>
              </w:rPr>
              <w:t>Completed</w:t>
            </w:r>
          </w:p>
        </w:tc>
        <w:tc>
          <w:tcPr>
            <w:tcW w:w="4392" w:type="dxa"/>
          </w:tcPr>
          <w:p w:rsidR="00E626FD" w:rsidRDefault="00A60FDB" w:rsidP="006B5B7E">
            <w:pPr>
              <w:rPr>
                <w:sz w:val="20"/>
                <w:szCs w:val="20"/>
              </w:rPr>
            </w:pPr>
            <w:r>
              <w:rPr>
                <w:sz w:val="20"/>
                <w:szCs w:val="20"/>
              </w:rPr>
              <w:t>Appeal Reviews</w:t>
            </w:r>
          </w:p>
        </w:tc>
        <w:tc>
          <w:tcPr>
            <w:tcW w:w="4392" w:type="dxa"/>
          </w:tcPr>
          <w:p w:rsidR="00E626FD" w:rsidRDefault="00E626FD" w:rsidP="006B5B7E">
            <w:pPr>
              <w:rPr>
                <w:sz w:val="20"/>
                <w:szCs w:val="20"/>
              </w:rPr>
            </w:pPr>
          </w:p>
        </w:tc>
      </w:tr>
    </w:tbl>
    <w:p w:rsidR="00DD251B" w:rsidRDefault="00DD251B">
      <w:pPr>
        <w:rPr>
          <w:sz w:val="20"/>
          <w:szCs w:val="20"/>
        </w:rPr>
      </w:pPr>
    </w:p>
    <w:p w:rsidR="00A60FDB" w:rsidRPr="00097130" w:rsidRDefault="00A60FDB" w:rsidP="00A60FDB">
      <w:pPr>
        <w:pStyle w:val="Heading3"/>
      </w:pPr>
      <w:bookmarkStart w:id="47" w:name="_Toc464209391"/>
      <w:r>
        <w:t>Appeal</w:t>
      </w:r>
      <w:bookmarkEnd w:id="47"/>
    </w:p>
    <w:tbl>
      <w:tblPr>
        <w:tblStyle w:val="TableGrid"/>
        <w:tblW w:w="0" w:type="auto"/>
        <w:tblLook w:val="04A0" w:firstRow="1" w:lastRow="0" w:firstColumn="1" w:lastColumn="0" w:noHBand="0" w:noVBand="1"/>
      </w:tblPr>
      <w:tblGrid>
        <w:gridCol w:w="4392"/>
        <w:gridCol w:w="4392"/>
        <w:gridCol w:w="4392"/>
      </w:tblGrid>
      <w:tr w:rsidR="00A60FDB" w:rsidRPr="00097130" w:rsidTr="00F825BE">
        <w:tc>
          <w:tcPr>
            <w:tcW w:w="4392" w:type="dxa"/>
          </w:tcPr>
          <w:p w:rsidR="00A60FDB" w:rsidRPr="00097130" w:rsidRDefault="00A60FDB" w:rsidP="00F825BE">
            <w:pPr>
              <w:rPr>
                <w:sz w:val="20"/>
                <w:szCs w:val="20"/>
              </w:rPr>
            </w:pPr>
            <w:r w:rsidRPr="00097130">
              <w:rPr>
                <w:sz w:val="20"/>
                <w:szCs w:val="20"/>
              </w:rPr>
              <w:t>Pending</w:t>
            </w:r>
          </w:p>
        </w:tc>
        <w:tc>
          <w:tcPr>
            <w:tcW w:w="4392" w:type="dxa"/>
          </w:tcPr>
          <w:p w:rsidR="00A60FDB" w:rsidRPr="00097130" w:rsidRDefault="00A60FDB" w:rsidP="00F825BE">
            <w:pPr>
              <w:rPr>
                <w:sz w:val="20"/>
                <w:szCs w:val="20"/>
              </w:rPr>
            </w:pPr>
            <w:r w:rsidRPr="00097130">
              <w:rPr>
                <w:sz w:val="20"/>
                <w:szCs w:val="20"/>
              </w:rPr>
              <w:t xml:space="preserve">Default value when a </w:t>
            </w:r>
            <w:r>
              <w:rPr>
                <w:sz w:val="20"/>
                <w:szCs w:val="20"/>
              </w:rPr>
              <w:t>review</w:t>
            </w:r>
            <w:r w:rsidRPr="00097130">
              <w:rPr>
                <w:sz w:val="20"/>
                <w:szCs w:val="20"/>
              </w:rPr>
              <w:t xml:space="preserve"> is created</w:t>
            </w:r>
          </w:p>
        </w:tc>
        <w:tc>
          <w:tcPr>
            <w:tcW w:w="4392" w:type="dxa"/>
          </w:tcPr>
          <w:p w:rsidR="00A60FDB" w:rsidRPr="00097130" w:rsidRDefault="00A60FDB" w:rsidP="00F825BE">
            <w:pPr>
              <w:rPr>
                <w:sz w:val="20"/>
                <w:szCs w:val="20"/>
              </w:rPr>
            </w:pPr>
          </w:p>
        </w:tc>
      </w:tr>
      <w:tr w:rsidR="00A60FDB" w:rsidRPr="00097130" w:rsidTr="00F825BE">
        <w:tc>
          <w:tcPr>
            <w:tcW w:w="4392" w:type="dxa"/>
          </w:tcPr>
          <w:p w:rsidR="00A60FDB" w:rsidRPr="00097130" w:rsidRDefault="00A60FDB" w:rsidP="00F825BE">
            <w:pPr>
              <w:rPr>
                <w:sz w:val="20"/>
                <w:szCs w:val="20"/>
              </w:rPr>
            </w:pPr>
            <w:r w:rsidRPr="00097130">
              <w:rPr>
                <w:sz w:val="20"/>
                <w:szCs w:val="20"/>
              </w:rPr>
              <w:t>In Progress</w:t>
            </w:r>
          </w:p>
        </w:tc>
        <w:tc>
          <w:tcPr>
            <w:tcW w:w="4392" w:type="dxa"/>
          </w:tcPr>
          <w:p w:rsidR="00A60FDB" w:rsidRPr="00097130" w:rsidRDefault="00A60FDB" w:rsidP="00F825BE">
            <w:pPr>
              <w:rPr>
                <w:sz w:val="20"/>
                <w:szCs w:val="20"/>
              </w:rPr>
            </w:pPr>
          </w:p>
        </w:tc>
        <w:tc>
          <w:tcPr>
            <w:tcW w:w="4392" w:type="dxa"/>
          </w:tcPr>
          <w:p w:rsidR="00A60FDB" w:rsidRPr="00097130" w:rsidRDefault="00A60FDB" w:rsidP="00F825BE">
            <w:pPr>
              <w:rPr>
                <w:sz w:val="20"/>
                <w:szCs w:val="20"/>
              </w:rPr>
            </w:pPr>
          </w:p>
        </w:tc>
      </w:tr>
      <w:tr w:rsidR="00A60FDB" w:rsidRPr="00097130" w:rsidTr="00F825BE">
        <w:tc>
          <w:tcPr>
            <w:tcW w:w="4392" w:type="dxa"/>
          </w:tcPr>
          <w:p w:rsidR="00A60FDB" w:rsidRPr="00097130" w:rsidRDefault="00EC725B" w:rsidP="00A60FDB">
            <w:pPr>
              <w:rPr>
                <w:sz w:val="20"/>
                <w:szCs w:val="20"/>
              </w:rPr>
            </w:pPr>
            <w:r>
              <w:rPr>
                <w:sz w:val="20"/>
                <w:szCs w:val="20"/>
              </w:rPr>
              <w:t>Under Appeal</w:t>
            </w:r>
          </w:p>
        </w:tc>
        <w:tc>
          <w:tcPr>
            <w:tcW w:w="4392" w:type="dxa"/>
          </w:tcPr>
          <w:p w:rsidR="00A60FDB" w:rsidRPr="00097130" w:rsidRDefault="00A60FDB" w:rsidP="00F825BE">
            <w:pPr>
              <w:rPr>
                <w:sz w:val="20"/>
                <w:szCs w:val="20"/>
              </w:rPr>
            </w:pPr>
          </w:p>
        </w:tc>
        <w:tc>
          <w:tcPr>
            <w:tcW w:w="4392" w:type="dxa"/>
          </w:tcPr>
          <w:p w:rsidR="00A60FDB" w:rsidRPr="00097130" w:rsidRDefault="00A60FDB" w:rsidP="00F825BE">
            <w:pPr>
              <w:rPr>
                <w:sz w:val="20"/>
                <w:szCs w:val="20"/>
              </w:rPr>
            </w:pPr>
          </w:p>
        </w:tc>
      </w:tr>
      <w:tr w:rsidR="00A60FDB" w:rsidRPr="00097130" w:rsidTr="00F825BE">
        <w:tc>
          <w:tcPr>
            <w:tcW w:w="4392" w:type="dxa"/>
          </w:tcPr>
          <w:p w:rsidR="00A60FDB" w:rsidRPr="00097130" w:rsidRDefault="00A60FDB" w:rsidP="00F825BE">
            <w:pPr>
              <w:rPr>
                <w:sz w:val="20"/>
                <w:szCs w:val="20"/>
              </w:rPr>
            </w:pPr>
            <w:r>
              <w:rPr>
                <w:sz w:val="20"/>
                <w:szCs w:val="20"/>
              </w:rPr>
              <w:t>Pending Appeal to Administrator</w:t>
            </w:r>
          </w:p>
        </w:tc>
        <w:tc>
          <w:tcPr>
            <w:tcW w:w="4392" w:type="dxa"/>
          </w:tcPr>
          <w:p w:rsidR="00A60FDB" w:rsidRPr="00097130" w:rsidRDefault="00A60FDB" w:rsidP="00F825BE">
            <w:pPr>
              <w:rPr>
                <w:sz w:val="20"/>
                <w:szCs w:val="20"/>
              </w:rPr>
            </w:pPr>
          </w:p>
        </w:tc>
        <w:tc>
          <w:tcPr>
            <w:tcW w:w="4392" w:type="dxa"/>
          </w:tcPr>
          <w:p w:rsidR="00A60FDB" w:rsidRPr="00097130" w:rsidRDefault="00A60FDB" w:rsidP="00F825BE">
            <w:pPr>
              <w:rPr>
                <w:sz w:val="20"/>
                <w:szCs w:val="20"/>
              </w:rPr>
            </w:pPr>
          </w:p>
        </w:tc>
      </w:tr>
      <w:tr w:rsidR="008D0E66" w:rsidTr="00F825BE">
        <w:tc>
          <w:tcPr>
            <w:tcW w:w="4392" w:type="dxa"/>
          </w:tcPr>
          <w:p w:rsidR="008D0E66" w:rsidRDefault="008D0E66" w:rsidP="00F825BE">
            <w:pPr>
              <w:rPr>
                <w:sz w:val="20"/>
                <w:szCs w:val="20"/>
              </w:rPr>
            </w:pPr>
            <w:r>
              <w:rPr>
                <w:sz w:val="20"/>
                <w:szCs w:val="20"/>
              </w:rPr>
              <w:t>Appeal to Administrator</w:t>
            </w:r>
          </w:p>
        </w:tc>
        <w:tc>
          <w:tcPr>
            <w:tcW w:w="4392" w:type="dxa"/>
          </w:tcPr>
          <w:p w:rsidR="008D0E66" w:rsidRDefault="008D0E66" w:rsidP="00F825BE">
            <w:pPr>
              <w:rPr>
                <w:sz w:val="20"/>
                <w:szCs w:val="20"/>
              </w:rPr>
            </w:pPr>
          </w:p>
        </w:tc>
        <w:tc>
          <w:tcPr>
            <w:tcW w:w="4392" w:type="dxa"/>
          </w:tcPr>
          <w:p w:rsidR="008D0E66" w:rsidRDefault="008D0E66" w:rsidP="00F825BE">
            <w:pPr>
              <w:rPr>
                <w:sz w:val="20"/>
                <w:szCs w:val="20"/>
              </w:rPr>
            </w:pPr>
          </w:p>
        </w:tc>
      </w:tr>
      <w:tr w:rsidR="00656D7F" w:rsidTr="00F825BE">
        <w:tc>
          <w:tcPr>
            <w:tcW w:w="4392" w:type="dxa"/>
          </w:tcPr>
          <w:p w:rsidR="00656D7F" w:rsidRDefault="00656D7F" w:rsidP="00F825BE">
            <w:pPr>
              <w:rPr>
                <w:sz w:val="20"/>
                <w:szCs w:val="20"/>
              </w:rPr>
            </w:pPr>
            <w:r>
              <w:rPr>
                <w:sz w:val="20"/>
                <w:szCs w:val="20"/>
              </w:rPr>
              <w:t>Pending Appeal to District Court</w:t>
            </w:r>
          </w:p>
        </w:tc>
        <w:tc>
          <w:tcPr>
            <w:tcW w:w="4392" w:type="dxa"/>
          </w:tcPr>
          <w:p w:rsidR="00656D7F" w:rsidRDefault="00656D7F" w:rsidP="00F825BE">
            <w:pPr>
              <w:rPr>
                <w:sz w:val="20"/>
                <w:szCs w:val="20"/>
              </w:rPr>
            </w:pPr>
          </w:p>
        </w:tc>
        <w:tc>
          <w:tcPr>
            <w:tcW w:w="4392" w:type="dxa"/>
          </w:tcPr>
          <w:p w:rsidR="00656D7F" w:rsidRDefault="00656D7F" w:rsidP="00F825BE">
            <w:pPr>
              <w:rPr>
                <w:sz w:val="20"/>
                <w:szCs w:val="20"/>
              </w:rPr>
            </w:pPr>
          </w:p>
        </w:tc>
      </w:tr>
      <w:tr w:rsidR="00656D7F" w:rsidTr="00F825BE">
        <w:tc>
          <w:tcPr>
            <w:tcW w:w="4392" w:type="dxa"/>
          </w:tcPr>
          <w:p w:rsidR="00656D7F" w:rsidRDefault="004E702E" w:rsidP="00F825BE">
            <w:pPr>
              <w:rPr>
                <w:sz w:val="20"/>
                <w:szCs w:val="20"/>
              </w:rPr>
            </w:pPr>
            <w:r>
              <w:rPr>
                <w:sz w:val="20"/>
                <w:szCs w:val="20"/>
              </w:rPr>
              <w:t>Appealed to District Court</w:t>
            </w:r>
          </w:p>
        </w:tc>
        <w:tc>
          <w:tcPr>
            <w:tcW w:w="4392" w:type="dxa"/>
          </w:tcPr>
          <w:p w:rsidR="00656D7F" w:rsidRDefault="00656D7F" w:rsidP="00F825BE">
            <w:pPr>
              <w:rPr>
                <w:sz w:val="20"/>
                <w:szCs w:val="20"/>
              </w:rPr>
            </w:pPr>
          </w:p>
        </w:tc>
        <w:tc>
          <w:tcPr>
            <w:tcW w:w="4392" w:type="dxa"/>
          </w:tcPr>
          <w:p w:rsidR="00656D7F" w:rsidRDefault="00656D7F" w:rsidP="00F825BE">
            <w:pPr>
              <w:rPr>
                <w:sz w:val="20"/>
                <w:szCs w:val="20"/>
              </w:rPr>
            </w:pPr>
          </w:p>
        </w:tc>
      </w:tr>
      <w:tr w:rsidR="00A60FDB" w:rsidTr="00F825BE">
        <w:tc>
          <w:tcPr>
            <w:tcW w:w="4392" w:type="dxa"/>
          </w:tcPr>
          <w:p w:rsidR="00A60FDB" w:rsidRDefault="00A60FDB" w:rsidP="00F825BE">
            <w:pPr>
              <w:rPr>
                <w:sz w:val="20"/>
                <w:szCs w:val="20"/>
              </w:rPr>
            </w:pPr>
            <w:r>
              <w:rPr>
                <w:sz w:val="20"/>
                <w:szCs w:val="20"/>
              </w:rPr>
              <w:t>Approved</w:t>
            </w:r>
          </w:p>
        </w:tc>
        <w:tc>
          <w:tcPr>
            <w:tcW w:w="4392" w:type="dxa"/>
          </w:tcPr>
          <w:p w:rsidR="00A60FDB" w:rsidRDefault="00A60FDB" w:rsidP="00F825BE">
            <w:pPr>
              <w:rPr>
                <w:sz w:val="20"/>
                <w:szCs w:val="20"/>
              </w:rPr>
            </w:pPr>
          </w:p>
        </w:tc>
        <w:tc>
          <w:tcPr>
            <w:tcW w:w="4392" w:type="dxa"/>
          </w:tcPr>
          <w:p w:rsidR="00A60FDB" w:rsidRDefault="00A60FDB" w:rsidP="00F825BE">
            <w:pPr>
              <w:rPr>
                <w:sz w:val="20"/>
                <w:szCs w:val="20"/>
              </w:rPr>
            </w:pPr>
          </w:p>
        </w:tc>
      </w:tr>
      <w:tr w:rsidR="00A60FDB" w:rsidTr="00F825BE">
        <w:tc>
          <w:tcPr>
            <w:tcW w:w="4392" w:type="dxa"/>
          </w:tcPr>
          <w:p w:rsidR="00A60FDB" w:rsidRPr="00097130" w:rsidRDefault="00A60FDB" w:rsidP="00F825BE">
            <w:pPr>
              <w:rPr>
                <w:sz w:val="20"/>
                <w:szCs w:val="20"/>
              </w:rPr>
            </w:pPr>
            <w:r>
              <w:rPr>
                <w:sz w:val="20"/>
                <w:szCs w:val="20"/>
              </w:rPr>
              <w:t>Denied</w:t>
            </w:r>
          </w:p>
        </w:tc>
        <w:tc>
          <w:tcPr>
            <w:tcW w:w="4392" w:type="dxa"/>
          </w:tcPr>
          <w:p w:rsidR="00A60FDB" w:rsidRDefault="00A60FDB" w:rsidP="00F825BE">
            <w:pPr>
              <w:rPr>
                <w:sz w:val="20"/>
                <w:szCs w:val="20"/>
              </w:rPr>
            </w:pPr>
          </w:p>
        </w:tc>
        <w:tc>
          <w:tcPr>
            <w:tcW w:w="4392" w:type="dxa"/>
          </w:tcPr>
          <w:p w:rsidR="00A60FDB" w:rsidRDefault="00A60FDB" w:rsidP="00F825BE">
            <w:pPr>
              <w:rPr>
                <w:sz w:val="20"/>
                <w:szCs w:val="20"/>
              </w:rPr>
            </w:pPr>
          </w:p>
        </w:tc>
      </w:tr>
      <w:tr w:rsidR="00A60FDB" w:rsidTr="00F825BE">
        <w:tc>
          <w:tcPr>
            <w:tcW w:w="4392" w:type="dxa"/>
          </w:tcPr>
          <w:p w:rsidR="00A60FDB" w:rsidRPr="00097130" w:rsidRDefault="004E702E" w:rsidP="00A60FDB">
            <w:pPr>
              <w:rPr>
                <w:sz w:val="20"/>
                <w:szCs w:val="20"/>
              </w:rPr>
            </w:pPr>
            <w:r>
              <w:rPr>
                <w:sz w:val="20"/>
                <w:szCs w:val="20"/>
              </w:rPr>
              <w:t>Pending Appeal to Supreme Court</w:t>
            </w:r>
          </w:p>
        </w:tc>
        <w:tc>
          <w:tcPr>
            <w:tcW w:w="4392" w:type="dxa"/>
          </w:tcPr>
          <w:p w:rsidR="00A60FDB" w:rsidRDefault="00A60FDB" w:rsidP="00A60FDB">
            <w:pPr>
              <w:rPr>
                <w:sz w:val="20"/>
                <w:szCs w:val="20"/>
              </w:rPr>
            </w:pPr>
          </w:p>
        </w:tc>
        <w:tc>
          <w:tcPr>
            <w:tcW w:w="4392" w:type="dxa"/>
          </w:tcPr>
          <w:p w:rsidR="00A60FDB" w:rsidRDefault="00A60FDB" w:rsidP="00A60FDB">
            <w:pPr>
              <w:rPr>
                <w:sz w:val="20"/>
                <w:szCs w:val="20"/>
              </w:rPr>
            </w:pPr>
          </w:p>
        </w:tc>
      </w:tr>
      <w:tr w:rsidR="00A60FDB" w:rsidTr="00F825BE">
        <w:tc>
          <w:tcPr>
            <w:tcW w:w="4392" w:type="dxa"/>
          </w:tcPr>
          <w:p w:rsidR="00A60FDB" w:rsidRDefault="00A74752" w:rsidP="00A60FDB">
            <w:pPr>
              <w:rPr>
                <w:sz w:val="20"/>
                <w:szCs w:val="20"/>
              </w:rPr>
            </w:pPr>
            <w:r>
              <w:rPr>
                <w:sz w:val="20"/>
                <w:szCs w:val="20"/>
              </w:rPr>
              <w:t>Appealed to Supreme Court</w:t>
            </w:r>
          </w:p>
        </w:tc>
        <w:tc>
          <w:tcPr>
            <w:tcW w:w="4392" w:type="dxa"/>
          </w:tcPr>
          <w:p w:rsidR="00A60FDB" w:rsidRDefault="00A60FDB" w:rsidP="00A60FDB">
            <w:pPr>
              <w:rPr>
                <w:sz w:val="20"/>
                <w:szCs w:val="20"/>
              </w:rPr>
            </w:pPr>
          </w:p>
        </w:tc>
        <w:tc>
          <w:tcPr>
            <w:tcW w:w="4392" w:type="dxa"/>
          </w:tcPr>
          <w:p w:rsidR="00A60FDB" w:rsidRDefault="00A60FDB" w:rsidP="00A60FDB">
            <w:pPr>
              <w:rPr>
                <w:sz w:val="20"/>
                <w:szCs w:val="20"/>
              </w:rPr>
            </w:pPr>
          </w:p>
        </w:tc>
      </w:tr>
    </w:tbl>
    <w:p w:rsidR="0032466C" w:rsidRDefault="0032466C">
      <w:pPr>
        <w:rPr>
          <w:sz w:val="20"/>
          <w:szCs w:val="20"/>
        </w:rPr>
      </w:pPr>
    </w:p>
    <w:p w:rsidR="007F1484" w:rsidRDefault="007F1484">
      <w:pPr>
        <w:rPr>
          <w:sz w:val="20"/>
          <w:szCs w:val="20"/>
        </w:rPr>
      </w:pPr>
    </w:p>
    <w:p w:rsidR="007F1484" w:rsidRDefault="007F1484" w:rsidP="007F1484">
      <w:pPr>
        <w:pStyle w:val="Heading2"/>
      </w:pPr>
      <w:bookmarkStart w:id="48" w:name="_Toc462320452"/>
      <w:bookmarkStart w:id="49" w:name="_Toc464209392"/>
      <w:r>
        <w:t xml:space="preserve">Summary of </w:t>
      </w:r>
      <w:r w:rsidR="00533389">
        <w:t>Questions/</w:t>
      </w:r>
      <w:r>
        <w:t>Discussion</w:t>
      </w:r>
      <w:bookmarkEnd w:id="48"/>
      <w:bookmarkEnd w:id="49"/>
    </w:p>
    <w:tbl>
      <w:tblPr>
        <w:tblStyle w:val="TableGrid"/>
        <w:tblW w:w="0" w:type="auto"/>
        <w:tblLook w:val="04A0" w:firstRow="1" w:lastRow="0" w:firstColumn="1" w:lastColumn="0" w:noHBand="0" w:noVBand="1"/>
      </w:tblPr>
      <w:tblGrid>
        <w:gridCol w:w="6588"/>
        <w:gridCol w:w="6588"/>
      </w:tblGrid>
      <w:tr w:rsidR="007F1484" w:rsidTr="00EE4873">
        <w:tc>
          <w:tcPr>
            <w:tcW w:w="6588" w:type="dxa"/>
          </w:tcPr>
          <w:p w:rsidR="007F1484" w:rsidRPr="000E3C46" w:rsidRDefault="007F1484" w:rsidP="00EE4873">
            <w:pPr>
              <w:rPr>
                <w:b/>
              </w:rPr>
            </w:pPr>
            <w:r w:rsidRPr="000E3C46">
              <w:rPr>
                <w:b/>
              </w:rPr>
              <w:t>Question</w:t>
            </w:r>
          </w:p>
        </w:tc>
        <w:tc>
          <w:tcPr>
            <w:tcW w:w="6588" w:type="dxa"/>
          </w:tcPr>
          <w:p w:rsidR="007F1484" w:rsidRPr="000E3C46" w:rsidRDefault="007F1484" w:rsidP="00EE4873">
            <w:pPr>
              <w:rPr>
                <w:b/>
              </w:rPr>
            </w:pPr>
            <w:r w:rsidRPr="000E3C46">
              <w:rPr>
                <w:b/>
              </w:rPr>
              <w:t>Answer / Decision</w:t>
            </w:r>
          </w:p>
        </w:tc>
      </w:tr>
      <w:tr w:rsidR="007F1484" w:rsidTr="00EE4873">
        <w:tc>
          <w:tcPr>
            <w:tcW w:w="6588" w:type="dxa"/>
          </w:tcPr>
          <w:p w:rsidR="007F1484" w:rsidRDefault="007F1484" w:rsidP="007F1484">
            <w:r w:rsidRPr="007F1484">
              <w:t xml:space="preserve">License </w:t>
            </w:r>
            <w:r>
              <w:t xml:space="preserve">Sequence </w:t>
            </w:r>
            <w:r w:rsidRPr="007F1484">
              <w:t>Number Formatting (TBD)</w:t>
            </w:r>
          </w:p>
        </w:tc>
        <w:tc>
          <w:tcPr>
            <w:tcW w:w="6588" w:type="dxa"/>
          </w:tcPr>
          <w:p w:rsidR="007F1484" w:rsidRDefault="007C53EE" w:rsidP="00EE4873">
            <w:r>
              <w:t>TYPE(2-3 Characters)-xxxxxx (sequential based on type)</w:t>
            </w:r>
          </w:p>
        </w:tc>
      </w:tr>
      <w:tr w:rsidR="007F1484" w:rsidTr="00EE4873">
        <w:tc>
          <w:tcPr>
            <w:tcW w:w="6588" w:type="dxa"/>
          </w:tcPr>
          <w:p w:rsidR="007F1484" w:rsidRDefault="007F1484" w:rsidP="00EE4873">
            <w:r w:rsidRPr="003F2B44">
              <w:t>Attests</w:t>
            </w:r>
            <w:r>
              <w:t xml:space="preserve"> </w:t>
            </w:r>
            <w:r w:rsidRPr="007F1484">
              <w:t>(NOTARY FORM EMAIL + UPLOAD)</w:t>
            </w:r>
            <w:r>
              <w:t xml:space="preserve"> </w:t>
            </w:r>
            <w:r w:rsidRPr="007F1484">
              <w:t xml:space="preserve">Can we have the user print the Notary form in Application/Submissions section and have them </w:t>
            </w:r>
            <w:r>
              <w:t>upload before attestation?</w:t>
            </w:r>
          </w:p>
        </w:tc>
        <w:tc>
          <w:tcPr>
            <w:tcW w:w="6588" w:type="dxa"/>
          </w:tcPr>
          <w:p w:rsidR="007F1484" w:rsidRDefault="008C5405" w:rsidP="00EE4873">
            <w:r>
              <w:t>Yes, they will be able to access and print the notary document prior to the submissions page.  No email will be sent to the applicant.</w:t>
            </w:r>
          </w:p>
        </w:tc>
      </w:tr>
      <w:tr w:rsidR="007F1484" w:rsidTr="00EE4873">
        <w:tc>
          <w:tcPr>
            <w:tcW w:w="6588" w:type="dxa"/>
          </w:tcPr>
          <w:p w:rsidR="007F1484" w:rsidRDefault="007F1484" w:rsidP="00EE4873">
            <w:r>
              <w:t xml:space="preserve">Portal Pay Fees - </w:t>
            </w:r>
            <w:r w:rsidRPr="007F1484">
              <w:t>Current Portal Payment Page – Prorate Recalculate option (Is this only used for Add Ons or Privileges added to an existing license?)</w:t>
            </w:r>
          </w:p>
        </w:tc>
        <w:tc>
          <w:tcPr>
            <w:tcW w:w="6588" w:type="dxa"/>
          </w:tcPr>
          <w:p w:rsidR="007F1484" w:rsidRDefault="008C5405" w:rsidP="00EE4873">
            <w:r>
              <w:t>Yes, this is only for existing license add ons &amp; privileges.</w:t>
            </w:r>
          </w:p>
        </w:tc>
      </w:tr>
      <w:tr w:rsidR="007F1484" w:rsidTr="00EE4873">
        <w:tc>
          <w:tcPr>
            <w:tcW w:w="6588" w:type="dxa"/>
          </w:tcPr>
          <w:p w:rsidR="000B60B1" w:rsidRPr="000B60B1" w:rsidRDefault="000B60B1" w:rsidP="000B60B1">
            <w:r>
              <w:t xml:space="preserve">Need to define Warnings and Watchlist items:  </w:t>
            </w:r>
            <w:r w:rsidRPr="000B60B1">
              <w:t>We need to define what fields in the application cause warnings.  Are they just the Compliance questions?</w:t>
            </w:r>
          </w:p>
          <w:p w:rsidR="000B60B1" w:rsidRPr="000B60B1" w:rsidRDefault="000B60B1" w:rsidP="000B60B1"/>
          <w:p w:rsidR="000B60B1" w:rsidRDefault="000B60B1" w:rsidP="000B60B1">
            <w:r w:rsidRPr="000B60B1">
              <w:t>Watchlist - Timely Filed. Are there others?</w:t>
            </w:r>
          </w:p>
          <w:p w:rsidR="007F1484" w:rsidRDefault="007F1484" w:rsidP="00EE4873"/>
        </w:tc>
        <w:tc>
          <w:tcPr>
            <w:tcW w:w="6588" w:type="dxa"/>
          </w:tcPr>
          <w:p w:rsidR="007F1484" w:rsidRDefault="00FD2260" w:rsidP="00EE4873">
            <w:r>
              <w:t xml:space="preserve">Yes, the warnings </w:t>
            </w:r>
            <w:r w:rsidR="008C5405">
              <w:t xml:space="preserve">are </w:t>
            </w:r>
            <w:r>
              <w:t>generated from the Compliance Questions.</w:t>
            </w:r>
          </w:p>
          <w:p w:rsidR="00105792" w:rsidRDefault="00105792" w:rsidP="00EE4873"/>
          <w:p w:rsidR="00105792" w:rsidRDefault="00105792" w:rsidP="00EE4873">
            <w:r>
              <w:t>Watchlist items can be added at any time to a License.</w:t>
            </w:r>
          </w:p>
        </w:tc>
      </w:tr>
      <w:tr w:rsidR="005637C1" w:rsidTr="00EE4873">
        <w:tc>
          <w:tcPr>
            <w:tcW w:w="6588" w:type="dxa"/>
          </w:tcPr>
          <w:p w:rsidR="005637C1" w:rsidRDefault="005637C1" w:rsidP="006979E6">
            <w:r>
              <w:t>ABD to provide template for license Denial letters.  Letters are based on denial reasons.</w:t>
            </w:r>
            <w:r w:rsidR="007C53EE">
              <w:t xml:space="preserve">  Reason types must also be provided</w:t>
            </w:r>
          </w:p>
        </w:tc>
        <w:tc>
          <w:tcPr>
            <w:tcW w:w="6588" w:type="dxa"/>
          </w:tcPr>
          <w:p w:rsidR="005637C1" w:rsidRDefault="005637C1" w:rsidP="00EE4873"/>
        </w:tc>
      </w:tr>
      <w:tr w:rsidR="00A83FE0" w:rsidTr="00EE4873">
        <w:tc>
          <w:tcPr>
            <w:tcW w:w="6588" w:type="dxa"/>
          </w:tcPr>
          <w:p w:rsidR="00A83FE0" w:rsidRDefault="00A83FE0" w:rsidP="006979E6">
            <w:r>
              <w:t>Appeal Application:</w:t>
            </w:r>
          </w:p>
          <w:p w:rsidR="00A83FE0" w:rsidRDefault="00A83FE0" w:rsidP="006979E6">
            <w:r>
              <w:t xml:space="preserve">What information needs to be collected from the Applicant? </w:t>
            </w:r>
          </w:p>
          <w:p w:rsidR="00A83FE0" w:rsidRPr="006979E6" w:rsidRDefault="00A83FE0" w:rsidP="006979E6">
            <w:r>
              <w:t>Are there any Submissions that are required?</w:t>
            </w:r>
          </w:p>
        </w:tc>
        <w:tc>
          <w:tcPr>
            <w:tcW w:w="6588" w:type="dxa"/>
          </w:tcPr>
          <w:p w:rsidR="00A83FE0" w:rsidRDefault="00A83FE0" w:rsidP="00EE4873"/>
        </w:tc>
      </w:tr>
      <w:tr w:rsidR="007F1484" w:rsidTr="00EE4873">
        <w:tc>
          <w:tcPr>
            <w:tcW w:w="6588" w:type="dxa"/>
          </w:tcPr>
          <w:p w:rsidR="006979E6" w:rsidRPr="006979E6" w:rsidRDefault="006979E6" w:rsidP="006979E6">
            <w:r w:rsidRPr="006979E6">
              <w:t>Appeal Decision Letter - What information does this letter contain?</w:t>
            </w:r>
          </w:p>
          <w:p w:rsidR="007F1484" w:rsidRDefault="006979E6" w:rsidP="006979E6">
            <w:r w:rsidRPr="006979E6">
              <w:t>Does this letter just go to the Applicant?  Does it also need to go to the LA if they denied the License Application?</w:t>
            </w:r>
          </w:p>
        </w:tc>
        <w:tc>
          <w:tcPr>
            <w:tcW w:w="6588" w:type="dxa"/>
          </w:tcPr>
          <w:p w:rsidR="007F1484" w:rsidRDefault="007F1484" w:rsidP="00EE4873"/>
        </w:tc>
      </w:tr>
      <w:tr w:rsidR="006955F0" w:rsidTr="00EE4873">
        <w:tc>
          <w:tcPr>
            <w:tcW w:w="6588" w:type="dxa"/>
          </w:tcPr>
          <w:p w:rsidR="006955F0" w:rsidRPr="006955F0" w:rsidRDefault="006955F0" w:rsidP="006955F0">
            <w:r w:rsidRPr="006955F0">
              <w:t>Refunds - Are the refunds only for Licensees that are cancelling their license and for tax refunds?</w:t>
            </w:r>
          </w:p>
          <w:p w:rsidR="006955F0" w:rsidRPr="006955F0" w:rsidRDefault="006955F0" w:rsidP="006955F0">
            <w:r w:rsidRPr="006955F0">
              <w:t>What information needs to be collected from the Licensee?</w:t>
            </w:r>
          </w:p>
          <w:p w:rsidR="006955F0" w:rsidRPr="006955F0" w:rsidRDefault="006955F0" w:rsidP="006955F0">
            <w:r w:rsidRPr="006955F0">
              <w:t>What criteria allows the user to apply for a refund?</w:t>
            </w:r>
          </w:p>
          <w:p w:rsidR="006955F0" w:rsidRPr="003F2B44" w:rsidRDefault="006955F0" w:rsidP="00105792">
            <w:r w:rsidRPr="006955F0">
              <w:t>Do they need to enter Effective Date?</w:t>
            </w:r>
          </w:p>
        </w:tc>
        <w:tc>
          <w:tcPr>
            <w:tcW w:w="6588" w:type="dxa"/>
          </w:tcPr>
          <w:p w:rsidR="006955F0" w:rsidRDefault="00105792" w:rsidP="006955F0">
            <w:r>
              <w:t>Refunds are for Applications, existing Licenses, and Taxes.</w:t>
            </w:r>
          </w:p>
          <w:p w:rsidR="00105792" w:rsidRDefault="00105792" w:rsidP="006955F0"/>
          <w:p w:rsidR="00105792" w:rsidRDefault="00105792" w:rsidP="006955F0">
            <w:r>
              <w:t>For existing Licensees, they will enter their Close Date</w:t>
            </w:r>
          </w:p>
        </w:tc>
      </w:tr>
      <w:tr w:rsidR="006955F0" w:rsidTr="00EE4873">
        <w:tc>
          <w:tcPr>
            <w:tcW w:w="6588" w:type="dxa"/>
          </w:tcPr>
          <w:p w:rsidR="006955F0" w:rsidRPr="006955F0" w:rsidRDefault="006955F0" w:rsidP="006955F0">
            <w:r w:rsidRPr="006955F0">
              <w:t xml:space="preserve">Refunds - Would this always be based on an existing License?  Applicants would not need to apply for an application refund.  </w:t>
            </w:r>
          </w:p>
        </w:tc>
        <w:tc>
          <w:tcPr>
            <w:tcW w:w="6588" w:type="dxa"/>
          </w:tcPr>
          <w:p w:rsidR="006955F0" w:rsidRDefault="00444BF2" w:rsidP="006955F0">
            <w:r>
              <w:t>Applicants and Licensees must all apply for refunds.</w:t>
            </w:r>
          </w:p>
        </w:tc>
      </w:tr>
      <w:tr w:rsidR="006955F0" w:rsidTr="00EE4873">
        <w:tc>
          <w:tcPr>
            <w:tcW w:w="6588" w:type="dxa"/>
          </w:tcPr>
          <w:p w:rsidR="006955F0" w:rsidRDefault="006955F0" w:rsidP="006955F0">
            <w:r>
              <w:t>Refunds – When approved do we need to notify local authority?</w:t>
            </w:r>
          </w:p>
          <w:p w:rsidR="006955F0" w:rsidRDefault="006955F0" w:rsidP="006955F0"/>
        </w:tc>
        <w:tc>
          <w:tcPr>
            <w:tcW w:w="6588" w:type="dxa"/>
          </w:tcPr>
          <w:p w:rsidR="006955F0" w:rsidRPr="00444BF2" w:rsidRDefault="00444BF2" w:rsidP="006955F0">
            <w:r w:rsidRPr="00444BF2">
              <w:t>Yes</w:t>
            </w:r>
            <w:r>
              <w:t>,</w:t>
            </w:r>
            <w:r w:rsidRPr="00444BF2">
              <w:t xml:space="preserve"> the LA needs to review and confirm closing date.</w:t>
            </w:r>
          </w:p>
        </w:tc>
      </w:tr>
      <w:tr w:rsidR="006955F0" w:rsidTr="00EE4873">
        <w:tc>
          <w:tcPr>
            <w:tcW w:w="6588" w:type="dxa"/>
          </w:tcPr>
          <w:p w:rsidR="006955F0" w:rsidRDefault="006955F0" w:rsidP="006955F0">
            <w:r>
              <w:t>Refunds – Will ABD manually update the status of the license to Cancelled?</w:t>
            </w:r>
          </w:p>
        </w:tc>
        <w:tc>
          <w:tcPr>
            <w:tcW w:w="6588" w:type="dxa"/>
          </w:tcPr>
          <w:p w:rsidR="006955F0" w:rsidRPr="00D428AD" w:rsidRDefault="00D428AD" w:rsidP="006955F0">
            <w:r w:rsidRPr="00D428AD">
              <w:t>Yes, once refund is completed.</w:t>
            </w:r>
          </w:p>
        </w:tc>
      </w:tr>
      <w:tr w:rsidR="006955F0" w:rsidTr="00EE4873">
        <w:tc>
          <w:tcPr>
            <w:tcW w:w="6588" w:type="dxa"/>
          </w:tcPr>
          <w:p w:rsidR="006955F0" w:rsidRDefault="00A461C0" w:rsidP="006955F0">
            <w:r>
              <w:t>Portal Keg Registration Search by Sticker #:  Is this a requirement?</w:t>
            </w:r>
          </w:p>
        </w:tc>
        <w:tc>
          <w:tcPr>
            <w:tcW w:w="6588" w:type="dxa"/>
          </w:tcPr>
          <w:p w:rsidR="006955F0" w:rsidRDefault="00105792" w:rsidP="006955F0">
            <w:r>
              <w:t>Yes, ABD would like to have this feature.</w:t>
            </w:r>
          </w:p>
        </w:tc>
      </w:tr>
      <w:tr w:rsidR="006955F0" w:rsidTr="00EE4873">
        <w:tc>
          <w:tcPr>
            <w:tcW w:w="6588" w:type="dxa"/>
          </w:tcPr>
          <w:p w:rsidR="006955F0" w:rsidRDefault="00AA74E1" w:rsidP="006955F0">
            <w:r>
              <w:t xml:space="preserve">Transfer Premise - </w:t>
            </w:r>
            <w:r w:rsidRPr="00AA74E1">
              <w:t>Once approved, does the system need to generate a new License document for permanent and temporary changes?</w:t>
            </w:r>
          </w:p>
        </w:tc>
        <w:tc>
          <w:tcPr>
            <w:tcW w:w="6588" w:type="dxa"/>
          </w:tcPr>
          <w:p w:rsidR="006955F0" w:rsidRDefault="00105792" w:rsidP="006955F0">
            <w:r>
              <w:t>Yes for both Temporary and Permanent transfers.</w:t>
            </w:r>
          </w:p>
        </w:tc>
      </w:tr>
      <w:tr w:rsidR="006955F0" w:rsidTr="00EE4873">
        <w:tc>
          <w:tcPr>
            <w:tcW w:w="6588" w:type="dxa"/>
          </w:tcPr>
          <w:p w:rsidR="006955F0" w:rsidRDefault="00AA74E1" w:rsidP="006955F0">
            <w:r>
              <w:t>Premise Update - Once Approved what is generated?  An email to the Applicant?</w:t>
            </w:r>
          </w:p>
        </w:tc>
        <w:tc>
          <w:tcPr>
            <w:tcW w:w="6588" w:type="dxa"/>
          </w:tcPr>
          <w:p w:rsidR="006955F0" w:rsidRDefault="00105792" w:rsidP="006955F0">
            <w:r>
              <w:t>No new License needs to be generated.  Currently nothing is set to go to the applicant.</w:t>
            </w:r>
          </w:p>
        </w:tc>
      </w:tr>
      <w:tr w:rsidR="006955F0" w:rsidTr="00EE4873">
        <w:tc>
          <w:tcPr>
            <w:tcW w:w="6588" w:type="dxa"/>
          </w:tcPr>
          <w:p w:rsidR="006955F0" w:rsidRDefault="00B13D71" w:rsidP="006955F0">
            <w:r>
              <w:t>Ownership Update – Are any submissions needed?</w:t>
            </w:r>
          </w:p>
        </w:tc>
        <w:tc>
          <w:tcPr>
            <w:tcW w:w="6588" w:type="dxa"/>
          </w:tcPr>
          <w:p w:rsidR="006955F0" w:rsidRDefault="00105792" w:rsidP="006955F0">
            <w:r>
              <w:t>Yes</w:t>
            </w:r>
          </w:p>
        </w:tc>
      </w:tr>
      <w:tr w:rsidR="006955F0" w:rsidTr="00EE4873">
        <w:tc>
          <w:tcPr>
            <w:tcW w:w="6588" w:type="dxa"/>
          </w:tcPr>
          <w:p w:rsidR="006955F0" w:rsidRDefault="00FD2260" w:rsidP="0031315B">
            <w:r>
              <w:t xml:space="preserve">Application Warning Messages - </w:t>
            </w:r>
            <w:r w:rsidRPr="00FD2260">
              <w:t>(If only some warnings are viewable to LAs, ABD will need to provide details of which warning messages they are.)</w:t>
            </w:r>
          </w:p>
        </w:tc>
        <w:tc>
          <w:tcPr>
            <w:tcW w:w="6588" w:type="dxa"/>
          </w:tcPr>
          <w:p w:rsidR="006955F0" w:rsidRDefault="006955F0" w:rsidP="006955F0"/>
        </w:tc>
      </w:tr>
      <w:tr w:rsidR="0031315B" w:rsidTr="00EE4873">
        <w:tc>
          <w:tcPr>
            <w:tcW w:w="6588" w:type="dxa"/>
          </w:tcPr>
          <w:p w:rsidR="0031315B" w:rsidRDefault="0031315B" w:rsidP="00FD2260">
            <w:r>
              <w:t xml:space="preserve">Label Approvals </w:t>
            </w:r>
          </w:p>
          <w:p w:rsidR="0031315B" w:rsidRDefault="0031315B" w:rsidP="00FD2260">
            <w:r>
              <w:t>ABD to confirm if the review should be a Compliance Review.</w:t>
            </w:r>
          </w:p>
          <w:p w:rsidR="0031315B" w:rsidRDefault="0031315B" w:rsidP="0031315B">
            <w:r>
              <w:t>Can Compliance Deny these Reviews or do they need to go to Level 3 Reviews?</w:t>
            </w:r>
          </w:p>
        </w:tc>
        <w:tc>
          <w:tcPr>
            <w:tcW w:w="6588" w:type="dxa"/>
          </w:tcPr>
          <w:p w:rsidR="0031315B" w:rsidRDefault="0031315B" w:rsidP="006955F0"/>
        </w:tc>
      </w:tr>
      <w:tr w:rsidR="00533389" w:rsidTr="00EE4873">
        <w:tc>
          <w:tcPr>
            <w:tcW w:w="6588" w:type="dxa"/>
          </w:tcPr>
          <w:p w:rsidR="00533389" w:rsidRDefault="00533389" w:rsidP="00FD2260">
            <w:r>
              <w:t>ABD to provide BG with Account Codes for fees and taxes</w:t>
            </w:r>
          </w:p>
        </w:tc>
        <w:tc>
          <w:tcPr>
            <w:tcW w:w="6588" w:type="dxa"/>
          </w:tcPr>
          <w:p w:rsidR="00533389" w:rsidRDefault="00533389" w:rsidP="006955F0"/>
        </w:tc>
      </w:tr>
      <w:tr w:rsidR="007C53EE" w:rsidTr="00EE4873">
        <w:tc>
          <w:tcPr>
            <w:tcW w:w="6588" w:type="dxa"/>
          </w:tcPr>
          <w:p w:rsidR="007C53EE" w:rsidRDefault="007C53EE" w:rsidP="00FD2260">
            <w:r>
              <w:t xml:space="preserve">Mid-Term Dram Shop Change – </w:t>
            </w:r>
            <w:r w:rsidRPr="007C53EE">
              <w:t xml:space="preserve">Do </w:t>
            </w:r>
            <w:r>
              <w:t xml:space="preserve">these changes need to go through an </w:t>
            </w:r>
            <w:r w:rsidRPr="007C53EE">
              <w:t>ABD</w:t>
            </w:r>
            <w:r>
              <w:t xml:space="preserve"> review and be approved? </w:t>
            </w:r>
          </w:p>
        </w:tc>
        <w:tc>
          <w:tcPr>
            <w:tcW w:w="6588" w:type="dxa"/>
          </w:tcPr>
          <w:p w:rsidR="007C53EE" w:rsidRDefault="007C53EE" w:rsidP="006955F0"/>
        </w:tc>
      </w:tr>
      <w:tr w:rsidR="007C53EE" w:rsidTr="00EE4873">
        <w:tc>
          <w:tcPr>
            <w:tcW w:w="6588" w:type="dxa"/>
          </w:tcPr>
          <w:p w:rsidR="007C53EE" w:rsidRDefault="007C53EE" w:rsidP="00FD2260">
            <w:r>
              <w:t>List of License Suspension Reasons needed from ABD.</w:t>
            </w:r>
          </w:p>
        </w:tc>
        <w:tc>
          <w:tcPr>
            <w:tcW w:w="6588" w:type="dxa"/>
          </w:tcPr>
          <w:p w:rsidR="007C53EE" w:rsidRDefault="007C53EE" w:rsidP="006955F0"/>
        </w:tc>
      </w:tr>
    </w:tbl>
    <w:p w:rsidR="007F1484" w:rsidRDefault="007F1484">
      <w:pPr>
        <w:rPr>
          <w:sz w:val="20"/>
          <w:szCs w:val="20"/>
        </w:rPr>
      </w:pPr>
    </w:p>
    <w:sectPr w:rsidR="007F1484" w:rsidSect="00A92E04">
      <w:headerReference w:type="even" r:id="rId9"/>
      <w:headerReference w:type="default" r:id="rId10"/>
      <w:footerReference w:type="default" r:id="rId11"/>
      <w:headerReference w:type="first" r:id="rId12"/>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9CE" w:rsidRDefault="002779CE" w:rsidP="00664759">
      <w:pPr>
        <w:spacing w:after="0" w:line="240" w:lineRule="auto"/>
      </w:pPr>
      <w:r>
        <w:separator/>
      </w:r>
    </w:p>
  </w:endnote>
  <w:endnote w:type="continuationSeparator" w:id="0">
    <w:p w:rsidR="002779CE" w:rsidRDefault="002779CE" w:rsidP="0066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56t00">
    <w:panose1 w:val="00000000000000000000"/>
    <w:charset w:val="00"/>
    <w:family w:val="auto"/>
    <w:notTrueType/>
    <w:pitch w:val="default"/>
    <w:sig w:usb0="00000003" w:usb1="00000000" w:usb2="00000000" w:usb3="00000000" w:csb0="00000001" w:csb1="00000000"/>
  </w:font>
  <w:font w:name="TT57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702903"/>
      <w:docPartObj>
        <w:docPartGallery w:val="Page Numbers (Bottom of Page)"/>
      </w:docPartObj>
    </w:sdtPr>
    <w:sdtEndPr>
      <w:rPr>
        <w:noProof/>
      </w:rPr>
    </w:sdtEndPr>
    <w:sdtContent>
      <w:p w:rsidR="00596505" w:rsidRDefault="00596505">
        <w:pPr>
          <w:pStyle w:val="Footer"/>
          <w:jc w:val="right"/>
        </w:pPr>
        <w:r>
          <w:fldChar w:fldCharType="begin"/>
        </w:r>
        <w:r>
          <w:instrText xml:space="preserve"> PAGE   \* MERGEFORMAT </w:instrText>
        </w:r>
        <w:r>
          <w:fldChar w:fldCharType="separate"/>
        </w:r>
        <w:r w:rsidR="00B64A60">
          <w:rPr>
            <w:noProof/>
          </w:rPr>
          <w:t>2</w:t>
        </w:r>
        <w:r>
          <w:rPr>
            <w:noProof/>
          </w:rPr>
          <w:fldChar w:fldCharType="end"/>
        </w:r>
      </w:p>
    </w:sdtContent>
  </w:sdt>
  <w:p w:rsidR="00596505" w:rsidRDefault="00596505" w:rsidP="00E41762">
    <w:pPr>
      <w:pStyle w:val="Footer"/>
      <w:jc w:val="center"/>
    </w:pPr>
    <w:r>
      <w:t>BasicGov Workflow Summary</w:t>
    </w:r>
    <w:r>
      <w:ptab w:relativeTo="margin" w:alignment="center" w:leader="none"/>
    </w:r>
    <w:r>
      <w:t xml:space="preserve">                  Version 1.2</w:t>
    </w:r>
    <w:r>
      <w:tab/>
    </w:r>
    <w:r>
      <w:ptab w:relativeTo="margin" w:alignment="right" w:leader="none"/>
    </w:r>
  </w:p>
  <w:p w:rsidR="00596505" w:rsidRDefault="00596505" w:rsidP="00E41762">
    <w:pPr>
      <w:pStyle w:val="Footer"/>
    </w:pPr>
    <w:r>
      <w:t>Licenses</w:t>
    </w:r>
    <w:r>
      <w:tab/>
    </w:r>
    <w:r>
      <w:tab/>
    </w:r>
    <w:r>
      <w:tab/>
      <w:t>10/14/2016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9CE" w:rsidRDefault="002779CE" w:rsidP="00664759">
      <w:pPr>
        <w:spacing w:after="0" w:line="240" w:lineRule="auto"/>
      </w:pPr>
      <w:r>
        <w:separator/>
      </w:r>
    </w:p>
  </w:footnote>
  <w:footnote w:type="continuationSeparator" w:id="0">
    <w:p w:rsidR="002779CE" w:rsidRDefault="002779CE" w:rsidP="00664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505" w:rsidRDefault="00596505">
    <w:pPr>
      <w:pStyle w:val="Header"/>
    </w:pPr>
    <w:r>
      <w:rPr>
        <w:noProof/>
        <w:lang w:val="en-CA" w:eastAsia="en-C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14400" cy="914400"/>
              <wp:effectExtent l="0" t="0" r="0" b="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83C52" id="_x0000_t202" coordsize="21600,21600" o:spt="202" path="m,l,21600r21600,l21600,xe">
              <v:stroke joinstyle="miter"/>
              <v:path gradientshapeok="t" o:connecttype="rect"/>
            </v:shapetype>
            <v:shape id="WordArt 2" o:spid="_x0000_s1026"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" filled="f" stroked="f">
              <o:lock v:ext="edit" text="t" shapetype="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505" w:rsidRDefault="00596505">
    <w:pPr>
      <w:pStyle w:val="Header"/>
    </w:pP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14400" cy="914400"/>
              <wp:effectExtent l="0" t="0" r="0" b="0"/>
              <wp:wrapNone/>
              <wp:docPr id="2"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39F6D" id="_x0000_t202" coordsize="21600,21600" o:spt="202" path="m,l,21600r21600,l21600,xe">
              <v:stroke joinstyle="miter"/>
              <v:path gradientshapeok="t" o:connecttype="rect"/>
            </v:shapetype>
            <v:shape id="WordArt 1" o:spid="_x0000_s1026" type="#_x0000_t202" style="position:absolute;margin-left:0;margin-top:0;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" filled="f" stroked="f">
              <o:lock v:ext="edit" text="t" shapetype="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505" w:rsidRDefault="00596505">
    <w:pPr>
      <w:pStyle w:val="Header"/>
    </w:pPr>
    <w:r>
      <w:rPr>
        <w:noProof/>
        <w:lang w:val="en-CA" w:eastAsia="en-C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914400" cy="914400"/>
              <wp:effectExtent l="0" t="0" r="0" b="0"/>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0EEE8" id="_x0000_t202" coordsize="21600,21600" o:spt="202" path="m,l,21600r21600,l21600,xe">
              <v:stroke joinstyle="miter"/>
              <v:path gradientshapeok="t" o:connecttype="rect"/>
            </v:shapetype>
            <v:shape id="WordArt 3" o:spid="_x0000_s1026" type="#_x0000_t202" style="position:absolute;margin-left:0;margin-top:0;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" filled="f" stroked="f">
              <o:lock v:ext="edit" text="t" shapetype="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00E"/>
    <w:multiLevelType w:val="hybridMultilevel"/>
    <w:tmpl w:val="7F02D2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92418B"/>
    <w:multiLevelType w:val="hybridMultilevel"/>
    <w:tmpl w:val="73D67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71EF1"/>
    <w:multiLevelType w:val="hybridMultilevel"/>
    <w:tmpl w:val="8078E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37F08"/>
    <w:multiLevelType w:val="hybridMultilevel"/>
    <w:tmpl w:val="54DE189E"/>
    <w:lvl w:ilvl="0" w:tplc="10090001">
      <w:start w:val="1"/>
      <w:numFmt w:val="bullet"/>
      <w:lvlText w:val=""/>
      <w:lvlJc w:val="left"/>
      <w:pPr>
        <w:ind w:left="731" w:hanging="360"/>
      </w:pPr>
      <w:rPr>
        <w:rFonts w:ascii="Symbol" w:hAnsi="Symbol" w:hint="default"/>
      </w:rPr>
    </w:lvl>
    <w:lvl w:ilvl="1" w:tplc="10090003" w:tentative="1">
      <w:start w:val="1"/>
      <w:numFmt w:val="bullet"/>
      <w:lvlText w:val="o"/>
      <w:lvlJc w:val="left"/>
      <w:pPr>
        <w:ind w:left="1451" w:hanging="360"/>
      </w:pPr>
      <w:rPr>
        <w:rFonts w:ascii="Courier New" w:hAnsi="Courier New" w:cs="Courier New" w:hint="default"/>
      </w:rPr>
    </w:lvl>
    <w:lvl w:ilvl="2" w:tplc="10090005" w:tentative="1">
      <w:start w:val="1"/>
      <w:numFmt w:val="bullet"/>
      <w:lvlText w:val=""/>
      <w:lvlJc w:val="left"/>
      <w:pPr>
        <w:ind w:left="2171" w:hanging="360"/>
      </w:pPr>
      <w:rPr>
        <w:rFonts w:ascii="Wingdings" w:hAnsi="Wingdings" w:hint="default"/>
      </w:rPr>
    </w:lvl>
    <w:lvl w:ilvl="3" w:tplc="10090001" w:tentative="1">
      <w:start w:val="1"/>
      <w:numFmt w:val="bullet"/>
      <w:lvlText w:val=""/>
      <w:lvlJc w:val="left"/>
      <w:pPr>
        <w:ind w:left="2891" w:hanging="360"/>
      </w:pPr>
      <w:rPr>
        <w:rFonts w:ascii="Symbol" w:hAnsi="Symbol" w:hint="default"/>
      </w:rPr>
    </w:lvl>
    <w:lvl w:ilvl="4" w:tplc="10090003" w:tentative="1">
      <w:start w:val="1"/>
      <w:numFmt w:val="bullet"/>
      <w:lvlText w:val="o"/>
      <w:lvlJc w:val="left"/>
      <w:pPr>
        <w:ind w:left="3611" w:hanging="360"/>
      </w:pPr>
      <w:rPr>
        <w:rFonts w:ascii="Courier New" w:hAnsi="Courier New" w:cs="Courier New" w:hint="default"/>
      </w:rPr>
    </w:lvl>
    <w:lvl w:ilvl="5" w:tplc="10090005" w:tentative="1">
      <w:start w:val="1"/>
      <w:numFmt w:val="bullet"/>
      <w:lvlText w:val=""/>
      <w:lvlJc w:val="left"/>
      <w:pPr>
        <w:ind w:left="4331" w:hanging="360"/>
      </w:pPr>
      <w:rPr>
        <w:rFonts w:ascii="Wingdings" w:hAnsi="Wingdings" w:hint="default"/>
      </w:rPr>
    </w:lvl>
    <w:lvl w:ilvl="6" w:tplc="10090001" w:tentative="1">
      <w:start w:val="1"/>
      <w:numFmt w:val="bullet"/>
      <w:lvlText w:val=""/>
      <w:lvlJc w:val="left"/>
      <w:pPr>
        <w:ind w:left="5051" w:hanging="360"/>
      </w:pPr>
      <w:rPr>
        <w:rFonts w:ascii="Symbol" w:hAnsi="Symbol" w:hint="default"/>
      </w:rPr>
    </w:lvl>
    <w:lvl w:ilvl="7" w:tplc="10090003" w:tentative="1">
      <w:start w:val="1"/>
      <w:numFmt w:val="bullet"/>
      <w:lvlText w:val="o"/>
      <w:lvlJc w:val="left"/>
      <w:pPr>
        <w:ind w:left="5771" w:hanging="360"/>
      </w:pPr>
      <w:rPr>
        <w:rFonts w:ascii="Courier New" w:hAnsi="Courier New" w:cs="Courier New" w:hint="default"/>
      </w:rPr>
    </w:lvl>
    <w:lvl w:ilvl="8" w:tplc="10090005" w:tentative="1">
      <w:start w:val="1"/>
      <w:numFmt w:val="bullet"/>
      <w:lvlText w:val=""/>
      <w:lvlJc w:val="left"/>
      <w:pPr>
        <w:ind w:left="6491" w:hanging="360"/>
      </w:pPr>
      <w:rPr>
        <w:rFonts w:ascii="Wingdings" w:hAnsi="Wingdings" w:hint="default"/>
      </w:rPr>
    </w:lvl>
  </w:abstractNum>
  <w:abstractNum w:abstractNumId="4" w15:restartNumberingAfterBreak="0">
    <w:nsid w:val="14010D5F"/>
    <w:multiLevelType w:val="hybridMultilevel"/>
    <w:tmpl w:val="F13E88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27C99B6">
      <w:start w:val="12"/>
      <w:numFmt w:val="bullet"/>
      <w:lvlText w:val="•"/>
      <w:lvlJc w:val="left"/>
      <w:pPr>
        <w:ind w:left="1800" w:firstLine="0"/>
      </w:pPr>
      <w:rPr>
        <w:rFonts w:asciiTheme="minorHAnsi" w:eastAsiaTheme="minorHAnsi" w:hAnsiTheme="minorHAns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F6092"/>
    <w:multiLevelType w:val="hybridMultilevel"/>
    <w:tmpl w:val="1272F09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FFD7716"/>
    <w:multiLevelType w:val="hybridMultilevel"/>
    <w:tmpl w:val="B00E7AC2"/>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0D7C85"/>
    <w:multiLevelType w:val="hybridMultilevel"/>
    <w:tmpl w:val="7FBCB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E960C9"/>
    <w:multiLevelType w:val="hybridMultilevel"/>
    <w:tmpl w:val="B8867D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A637BE"/>
    <w:multiLevelType w:val="hybridMultilevel"/>
    <w:tmpl w:val="49303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22B2DA2"/>
    <w:multiLevelType w:val="hybridMultilevel"/>
    <w:tmpl w:val="C2D84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4D45BD"/>
    <w:multiLevelType w:val="hybridMultilevel"/>
    <w:tmpl w:val="7D4401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D6E48EA"/>
    <w:multiLevelType w:val="hybridMultilevel"/>
    <w:tmpl w:val="0BB8F2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571209"/>
    <w:multiLevelType w:val="hybridMultilevel"/>
    <w:tmpl w:val="B4BACC1C"/>
    <w:lvl w:ilvl="0" w:tplc="4B2E9EBA">
      <w:start w:val="1"/>
      <w:numFmt w:val="decimal"/>
      <w:lvlText w:val="%1."/>
      <w:lvlJc w:val="left"/>
      <w:pPr>
        <w:ind w:left="720" w:hanging="360"/>
      </w:pPr>
      <w:rPr>
        <w:rFonts w:hint="default"/>
        <w:b/>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82B79A8"/>
    <w:multiLevelType w:val="hybridMultilevel"/>
    <w:tmpl w:val="FC143B7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9AE0B13"/>
    <w:multiLevelType w:val="hybridMultilevel"/>
    <w:tmpl w:val="EE7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D2004"/>
    <w:multiLevelType w:val="hybridMultilevel"/>
    <w:tmpl w:val="E6F04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D4632A"/>
    <w:multiLevelType w:val="hybridMultilevel"/>
    <w:tmpl w:val="2B269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3E456A"/>
    <w:multiLevelType w:val="hybridMultilevel"/>
    <w:tmpl w:val="5FD87918"/>
    <w:lvl w:ilvl="0" w:tplc="5C4C6BC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5"/>
  </w:num>
  <w:num w:numId="3">
    <w:abstractNumId w:val="5"/>
  </w:num>
  <w:num w:numId="4">
    <w:abstractNumId w:val="14"/>
  </w:num>
  <w:num w:numId="5">
    <w:abstractNumId w:val="6"/>
  </w:num>
  <w:num w:numId="6">
    <w:abstractNumId w:val="0"/>
  </w:num>
  <w:num w:numId="7">
    <w:abstractNumId w:val="9"/>
  </w:num>
  <w:num w:numId="8">
    <w:abstractNumId w:val="7"/>
  </w:num>
  <w:num w:numId="9">
    <w:abstractNumId w:val="1"/>
  </w:num>
  <w:num w:numId="10">
    <w:abstractNumId w:val="3"/>
  </w:num>
  <w:num w:numId="11">
    <w:abstractNumId w:val="10"/>
  </w:num>
  <w:num w:numId="12">
    <w:abstractNumId w:val="12"/>
  </w:num>
  <w:num w:numId="13">
    <w:abstractNumId w:val="8"/>
  </w:num>
  <w:num w:numId="14">
    <w:abstractNumId w:val="16"/>
  </w:num>
  <w:num w:numId="15">
    <w:abstractNumId w:val="17"/>
  </w:num>
  <w:num w:numId="16">
    <w:abstractNumId w:val="13"/>
  </w:num>
  <w:num w:numId="17">
    <w:abstractNumId w:val="18"/>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63B"/>
    <w:rsid w:val="00003379"/>
    <w:rsid w:val="0001450E"/>
    <w:rsid w:val="00022202"/>
    <w:rsid w:val="000222B8"/>
    <w:rsid w:val="00023ACB"/>
    <w:rsid w:val="00027DD4"/>
    <w:rsid w:val="0004037B"/>
    <w:rsid w:val="000438C2"/>
    <w:rsid w:val="00044739"/>
    <w:rsid w:val="00045382"/>
    <w:rsid w:val="00045E93"/>
    <w:rsid w:val="00046445"/>
    <w:rsid w:val="000545DF"/>
    <w:rsid w:val="00061C52"/>
    <w:rsid w:val="000668F0"/>
    <w:rsid w:val="000719B3"/>
    <w:rsid w:val="00073D50"/>
    <w:rsid w:val="000760A3"/>
    <w:rsid w:val="00076E0C"/>
    <w:rsid w:val="00080FA6"/>
    <w:rsid w:val="00082B28"/>
    <w:rsid w:val="00085365"/>
    <w:rsid w:val="00085CAD"/>
    <w:rsid w:val="000864E0"/>
    <w:rsid w:val="0009188D"/>
    <w:rsid w:val="00091E99"/>
    <w:rsid w:val="00097130"/>
    <w:rsid w:val="000A046E"/>
    <w:rsid w:val="000A05C5"/>
    <w:rsid w:val="000A2FA8"/>
    <w:rsid w:val="000A38C0"/>
    <w:rsid w:val="000A3D7A"/>
    <w:rsid w:val="000A713C"/>
    <w:rsid w:val="000B1209"/>
    <w:rsid w:val="000B2803"/>
    <w:rsid w:val="000B60B1"/>
    <w:rsid w:val="000B7976"/>
    <w:rsid w:val="000C4D15"/>
    <w:rsid w:val="000C57E0"/>
    <w:rsid w:val="000C6ABD"/>
    <w:rsid w:val="000D1218"/>
    <w:rsid w:val="000D199D"/>
    <w:rsid w:val="000D4A90"/>
    <w:rsid w:val="000D4BB5"/>
    <w:rsid w:val="000E2A59"/>
    <w:rsid w:val="000E3B07"/>
    <w:rsid w:val="000E3C46"/>
    <w:rsid w:val="000E3C7F"/>
    <w:rsid w:val="000F22A6"/>
    <w:rsid w:val="000F4D2D"/>
    <w:rsid w:val="000F6766"/>
    <w:rsid w:val="000F6B17"/>
    <w:rsid w:val="000F7F53"/>
    <w:rsid w:val="00100515"/>
    <w:rsid w:val="00100530"/>
    <w:rsid w:val="001020D5"/>
    <w:rsid w:val="00104419"/>
    <w:rsid w:val="00105792"/>
    <w:rsid w:val="00112C4A"/>
    <w:rsid w:val="0011334F"/>
    <w:rsid w:val="00114941"/>
    <w:rsid w:val="00117B8A"/>
    <w:rsid w:val="00122548"/>
    <w:rsid w:val="001279F4"/>
    <w:rsid w:val="001332CD"/>
    <w:rsid w:val="00135F19"/>
    <w:rsid w:val="001367F6"/>
    <w:rsid w:val="00137B20"/>
    <w:rsid w:val="00137CBE"/>
    <w:rsid w:val="00143D3D"/>
    <w:rsid w:val="00147024"/>
    <w:rsid w:val="001530A3"/>
    <w:rsid w:val="00155D29"/>
    <w:rsid w:val="00156724"/>
    <w:rsid w:val="001579D2"/>
    <w:rsid w:val="00157A1F"/>
    <w:rsid w:val="00171FCE"/>
    <w:rsid w:val="001734A2"/>
    <w:rsid w:val="00173CBA"/>
    <w:rsid w:val="00176366"/>
    <w:rsid w:val="001771BD"/>
    <w:rsid w:val="0018134C"/>
    <w:rsid w:val="00183CC7"/>
    <w:rsid w:val="00184B6A"/>
    <w:rsid w:val="001864DF"/>
    <w:rsid w:val="00194F74"/>
    <w:rsid w:val="0019718D"/>
    <w:rsid w:val="001A3B86"/>
    <w:rsid w:val="001A4122"/>
    <w:rsid w:val="001A5E2E"/>
    <w:rsid w:val="001B025B"/>
    <w:rsid w:val="001B2E6E"/>
    <w:rsid w:val="001B432E"/>
    <w:rsid w:val="001B6A8C"/>
    <w:rsid w:val="001C0166"/>
    <w:rsid w:val="001C3D23"/>
    <w:rsid w:val="001C59F2"/>
    <w:rsid w:val="001D055C"/>
    <w:rsid w:val="001D2B89"/>
    <w:rsid w:val="001D43DF"/>
    <w:rsid w:val="001D5D1C"/>
    <w:rsid w:val="001D60E1"/>
    <w:rsid w:val="001E1E05"/>
    <w:rsid w:val="001E64B7"/>
    <w:rsid w:val="001E7D10"/>
    <w:rsid w:val="00200F61"/>
    <w:rsid w:val="00215A02"/>
    <w:rsid w:val="002178DF"/>
    <w:rsid w:val="002211F6"/>
    <w:rsid w:val="0022176B"/>
    <w:rsid w:val="002240AC"/>
    <w:rsid w:val="0022458E"/>
    <w:rsid w:val="00236283"/>
    <w:rsid w:val="00237332"/>
    <w:rsid w:val="00237CE4"/>
    <w:rsid w:val="00241F94"/>
    <w:rsid w:val="002433A9"/>
    <w:rsid w:val="0024459C"/>
    <w:rsid w:val="00244B89"/>
    <w:rsid w:val="00245E03"/>
    <w:rsid w:val="002630AE"/>
    <w:rsid w:val="002634AE"/>
    <w:rsid w:val="00263E45"/>
    <w:rsid w:val="002664C8"/>
    <w:rsid w:val="0027548E"/>
    <w:rsid w:val="0027680B"/>
    <w:rsid w:val="00277207"/>
    <w:rsid w:val="002779CE"/>
    <w:rsid w:val="0028305B"/>
    <w:rsid w:val="00291F8F"/>
    <w:rsid w:val="002A51C0"/>
    <w:rsid w:val="002A7843"/>
    <w:rsid w:val="002B02B0"/>
    <w:rsid w:val="002B0C6A"/>
    <w:rsid w:val="002B4B41"/>
    <w:rsid w:val="002B5589"/>
    <w:rsid w:val="002B6A24"/>
    <w:rsid w:val="002C17CD"/>
    <w:rsid w:val="002C3A4C"/>
    <w:rsid w:val="002C6385"/>
    <w:rsid w:val="002C6899"/>
    <w:rsid w:val="002D24A9"/>
    <w:rsid w:val="002D3219"/>
    <w:rsid w:val="002E0DB5"/>
    <w:rsid w:val="002E2936"/>
    <w:rsid w:val="002E7687"/>
    <w:rsid w:val="002E784A"/>
    <w:rsid w:val="002F67DF"/>
    <w:rsid w:val="00301857"/>
    <w:rsid w:val="00305BC2"/>
    <w:rsid w:val="0030741E"/>
    <w:rsid w:val="00310D4B"/>
    <w:rsid w:val="0031315B"/>
    <w:rsid w:val="00317A2A"/>
    <w:rsid w:val="00320664"/>
    <w:rsid w:val="0032466C"/>
    <w:rsid w:val="00324FE8"/>
    <w:rsid w:val="003267AF"/>
    <w:rsid w:val="00330C46"/>
    <w:rsid w:val="00336515"/>
    <w:rsid w:val="0034398E"/>
    <w:rsid w:val="00345EDB"/>
    <w:rsid w:val="00346161"/>
    <w:rsid w:val="003468D8"/>
    <w:rsid w:val="00350411"/>
    <w:rsid w:val="00351505"/>
    <w:rsid w:val="003546B0"/>
    <w:rsid w:val="00363AFC"/>
    <w:rsid w:val="00364826"/>
    <w:rsid w:val="00364873"/>
    <w:rsid w:val="003727A2"/>
    <w:rsid w:val="0037509A"/>
    <w:rsid w:val="00382C13"/>
    <w:rsid w:val="00386138"/>
    <w:rsid w:val="00386F11"/>
    <w:rsid w:val="003914CA"/>
    <w:rsid w:val="00392169"/>
    <w:rsid w:val="00392360"/>
    <w:rsid w:val="00396E4F"/>
    <w:rsid w:val="00397A17"/>
    <w:rsid w:val="003A24C5"/>
    <w:rsid w:val="003A2F94"/>
    <w:rsid w:val="003A4AF7"/>
    <w:rsid w:val="003A51D9"/>
    <w:rsid w:val="003B2710"/>
    <w:rsid w:val="003B62CB"/>
    <w:rsid w:val="003B66D8"/>
    <w:rsid w:val="003C1158"/>
    <w:rsid w:val="003C4657"/>
    <w:rsid w:val="003C5107"/>
    <w:rsid w:val="003D0B04"/>
    <w:rsid w:val="003F02B5"/>
    <w:rsid w:val="003F0631"/>
    <w:rsid w:val="003F2B44"/>
    <w:rsid w:val="003F658F"/>
    <w:rsid w:val="003F6D8E"/>
    <w:rsid w:val="003F79C4"/>
    <w:rsid w:val="003F7A77"/>
    <w:rsid w:val="00407A03"/>
    <w:rsid w:val="00411496"/>
    <w:rsid w:val="00413FA2"/>
    <w:rsid w:val="004171DA"/>
    <w:rsid w:val="004173C9"/>
    <w:rsid w:val="0042045D"/>
    <w:rsid w:val="0042151B"/>
    <w:rsid w:val="004361FA"/>
    <w:rsid w:val="0043725D"/>
    <w:rsid w:val="00437BDC"/>
    <w:rsid w:val="004410B4"/>
    <w:rsid w:val="00443316"/>
    <w:rsid w:val="00444308"/>
    <w:rsid w:val="00444BF2"/>
    <w:rsid w:val="0044562B"/>
    <w:rsid w:val="0044604C"/>
    <w:rsid w:val="0044663B"/>
    <w:rsid w:val="00447D05"/>
    <w:rsid w:val="0045123C"/>
    <w:rsid w:val="00453504"/>
    <w:rsid w:val="00461BBD"/>
    <w:rsid w:val="00467B17"/>
    <w:rsid w:val="004712C0"/>
    <w:rsid w:val="0047155E"/>
    <w:rsid w:val="0047178A"/>
    <w:rsid w:val="00472033"/>
    <w:rsid w:val="004807FB"/>
    <w:rsid w:val="00482CEE"/>
    <w:rsid w:val="00486711"/>
    <w:rsid w:val="00486940"/>
    <w:rsid w:val="0049310A"/>
    <w:rsid w:val="00493217"/>
    <w:rsid w:val="0049615D"/>
    <w:rsid w:val="00496EC7"/>
    <w:rsid w:val="004976D6"/>
    <w:rsid w:val="004A5DEA"/>
    <w:rsid w:val="004B24E9"/>
    <w:rsid w:val="004B5FF7"/>
    <w:rsid w:val="004B6CCB"/>
    <w:rsid w:val="004C3C17"/>
    <w:rsid w:val="004C6B27"/>
    <w:rsid w:val="004D110A"/>
    <w:rsid w:val="004D4D5C"/>
    <w:rsid w:val="004D7E14"/>
    <w:rsid w:val="004E0833"/>
    <w:rsid w:val="004E238A"/>
    <w:rsid w:val="004E44D0"/>
    <w:rsid w:val="004E702E"/>
    <w:rsid w:val="004F0EAF"/>
    <w:rsid w:val="004F2413"/>
    <w:rsid w:val="004F27BD"/>
    <w:rsid w:val="004F4D4A"/>
    <w:rsid w:val="00504924"/>
    <w:rsid w:val="005051BA"/>
    <w:rsid w:val="00506556"/>
    <w:rsid w:val="0050738A"/>
    <w:rsid w:val="00510FBD"/>
    <w:rsid w:val="00511D1C"/>
    <w:rsid w:val="00512747"/>
    <w:rsid w:val="00516133"/>
    <w:rsid w:val="0052178A"/>
    <w:rsid w:val="00521F40"/>
    <w:rsid w:val="00530D5B"/>
    <w:rsid w:val="00533389"/>
    <w:rsid w:val="00533C32"/>
    <w:rsid w:val="00542541"/>
    <w:rsid w:val="00543D22"/>
    <w:rsid w:val="0054406B"/>
    <w:rsid w:val="005517F6"/>
    <w:rsid w:val="005529D7"/>
    <w:rsid w:val="0055332F"/>
    <w:rsid w:val="00553767"/>
    <w:rsid w:val="005537F7"/>
    <w:rsid w:val="005552A0"/>
    <w:rsid w:val="00555629"/>
    <w:rsid w:val="0056223C"/>
    <w:rsid w:val="005637C1"/>
    <w:rsid w:val="00566F2A"/>
    <w:rsid w:val="00571217"/>
    <w:rsid w:val="00573F79"/>
    <w:rsid w:val="00575E99"/>
    <w:rsid w:val="00577BC0"/>
    <w:rsid w:val="00577E2E"/>
    <w:rsid w:val="005903B5"/>
    <w:rsid w:val="0059258A"/>
    <w:rsid w:val="0059549F"/>
    <w:rsid w:val="00596505"/>
    <w:rsid w:val="005A5D55"/>
    <w:rsid w:val="005A6DF8"/>
    <w:rsid w:val="005A7A9D"/>
    <w:rsid w:val="005A7C5F"/>
    <w:rsid w:val="005B0025"/>
    <w:rsid w:val="005B2053"/>
    <w:rsid w:val="005B4577"/>
    <w:rsid w:val="005C0880"/>
    <w:rsid w:val="005D0804"/>
    <w:rsid w:val="005D093D"/>
    <w:rsid w:val="005D0A0E"/>
    <w:rsid w:val="005D3A9E"/>
    <w:rsid w:val="005D43F6"/>
    <w:rsid w:val="005D696D"/>
    <w:rsid w:val="005E2631"/>
    <w:rsid w:val="005F16B5"/>
    <w:rsid w:val="005F6040"/>
    <w:rsid w:val="005F7BDF"/>
    <w:rsid w:val="00603837"/>
    <w:rsid w:val="00604582"/>
    <w:rsid w:val="0060724E"/>
    <w:rsid w:val="006134AC"/>
    <w:rsid w:val="006223D4"/>
    <w:rsid w:val="006225E3"/>
    <w:rsid w:val="0062285B"/>
    <w:rsid w:val="006249D4"/>
    <w:rsid w:val="00624FDC"/>
    <w:rsid w:val="00625511"/>
    <w:rsid w:val="00625C85"/>
    <w:rsid w:val="006266A4"/>
    <w:rsid w:val="006304AD"/>
    <w:rsid w:val="006345AC"/>
    <w:rsid w:val="00634E1A"/>
    <w:rsid w:val="00635133"/>
    <w:rsid w:val="006358FA"/>
    <w:rsid w:val="00635964"/>
    <w:rsid w:val="00636824"/>
    <w:rsid w:val="0064210A"/>
    <w:rsid w:val="00642A85"/>
    <w:rsid w:val="00645D80"/>
    <w:rsid w:val="00645E9C"/>
    <w:rsid w:val="00650577"/>
    <w:rsid w:val="00654D9E"/>
    <w:rsid w:val="00655A37"/>
    <w:rsid w:val="00656D7F"/>
    <w:rsid w:val="00657CE8"/>
    <w:rsid w:val="00664759"/>
    <w:rsid w:val="00666E9C"/>
    <w:rsid w:val="00667400"/>
    <w:rsid w:val="0067269E"/>
    <w:rsid w:val="00673EEE"/>
    <w:rsid w:val="00680933"/>
    <w:rsid w:val="006818BA"/>
    <w:rsid w:val="00687753"/>
    <w:rsid w:val="00691F8A"/>
    <w:rsid w:val="00692500"/>
    <w:rsid w:val="0069324B"/>
    <w:rsid w:val="00693831"/>
    <w:rsid w:val="00693AE5"/>
    <w:rsid w:val="006955F0"/>
    <w:rsid w:val="0069575B"/>
    <w:rsid w:val="006975BC"/>
    <w:rsid w:val="006979E6"/>
    <w:rsid w:val="00697C95"/>
    <w:rsid w:val="006A093B"/>
    <w:rsid w:val="006A1202"/>
    <w:rsid w:val="006A375E"/>
    <w:rsid w:val="006B27BE"/>
    <w:rsid w:val="006B52BD"/>
    <w:rsid w:val="006B5B7E"/>
    <w:rsid w:val="006B7128"/>
    <w:rsid w:val="006B7F65"/>
    <w:rsid w:val="006C0116"/>
    <w:rsid w:val="006C07AE"/>
    <w:rsid w:val="006C189F"/>
    <w:rsid w:val="006C394B"/>
    <w:rsid w:val="006C44C5"/>
    <w:rsid w:val="006C6285"/>
    <w:rsid w:val="006C75C7"/>
    <w:rsid w:val="006D253E"/>
    <w:rsid w:val="006D4349"/>
    <w:rsid w:val="006D58C8"/>
    <w:rsid w:val="006D63C8"/>
    <w:rsid w:val="006D7631"/>
    <w:rsid w:val="006E089E"/>
    <w:rsid w:val="006E607E"/>
    <w:rsid w:val="006E746C"/>
    <w:rsid w:val="006F2191"/>
    <w:rsid w:val="006F4B70"/>
    <w:rsid w:val="00700BDB"/>
    <w:rsid w:val="007024F4"/>
    <w:rsid w:val="00703998"/>
    <w:rsid w:val="00703E60"/>
    <w:rsid w:val="00715773"/>
    <w:rsid w:val="00716074"/>
    <w:rsid w:val="007201D0"/>
    <w:rsid w:val="007244B8"/>
    <w:rsid w:val="0072645C"/>
    <w:rsid w:val="007336EF"/>
    <w:rsid w:val="0073379A"/>
    <w:rsid w:val="007417AC"/>
    <w:rsid w:val="00741D2A"/>
    <w:rsid w:val="00745986"/>
    <w:rsid w:val="00747F41"/>
    <w:rsid w:val="00753711"/>
    <w:rsid w:val="00754D0D"/>
    <w:rsid w:val="007568AF"/>
    <w:rsid w:val="00756E4C"/>
    <w:rsid w:val="00757993"/>
    <w:rsid w:val="00760891"/>
    <w:rsid w:val="00760FBD"/>
    <w:rsid w:val="0076271D"/>
    <w:rsid w:val="00766B54"/>
    <w:rsid w:val="00770A3D"/>
    <w:rsid w:val="00772513"/>
    <w:rsid w:val="0077263D"/>
    <w:rsid w:val="00772CD9"/>
    <w:rsid w:val="00793394"/>
    <w:rsid w:val="00796A6F"/>
    <w:rsid w:val="00796F07"/>
    <w:rsid w:val="007A29CC"/>
    <w:rsid w:val="007C53EE"/>
    <w:rsid w:val="007C7452"/>
    <w:rsid w:val="007D0222"/>
    <w:rsid w:val="007D190A"/>
    <w:rsid w:val="007D29F4"/>
    <w:rsid w:val="007D2C47"/>
    <w:rsid w:val="007D3C3E"/>
    <w:rsid w:val="007D4EF1"/>
    <w:rsid w:val="007D4FC6"/>
    <w:rsid w:val="007E0C08"/>
    <w:rsid w:val="007E66BA"/>
    <w:rsid w:val="007F1484"/>
    <w:rsid w:val="007F1609"/>
    <w:rsid w:val="007F1C7D"/>
    <w:rsid w:val="007F1F96"/>
    <w:rsid w:val="007F2ADE"/>
    <w:rsid w:val="007F64CA"/>
    <w:rsid w:val="00801501"/>
    <w:rsid w:val="00803F48"/>
    <w:rsid w:val="00804FA9"/>
    <w:rsid w:val="008054C9"/>
    <w:rsid w:val="00807642"/>
    <w:rsid w:val="008112A3"/>
    <w:rsid w:val="008121CC"/>
    <w:rsid w:val="00816AA8"/>
    <w:rsid w:val="00816BA0"/>
    <w:rsid w:val="00817CAB"/>
    <w:rsid w:val="008219EC"/>
    <w:rsid w:val="0082601E"/>
    <w:rsid w:val="00834E91"/>
    <w:rsid w:val="0083572F"/>
    <w:rsid w:val="008411A2"/>
    <w:rsid w:val="00843DB2"/>
    <w:rsid w:val="00845795"/>
    <w:rsid w:val="00847F3C"/>
    <w:rsid w:val="00851656"/>
    <w:rsid w:val="008606CA"/>
    <w:rsid w:val="00861F00"/>
    <w:rsid w:val="00864FC3"/>
    <w:rsid w:val="00867378"/>
    <w:rsid w:val="0087122B"/>
    <w:rsid w:val="00871FCE"/>
    <w:rsid w:val="00875590"/>
    <w:rsid w:val="0087561B"/>
    <w:rsid w:val="0088086F"/>
    <w:rsid w:val="008812F8"/>
    <w:rsid w:val="00881459"/>
    <w:rsid w:val="00881C45"/>
    <w:rsid w:val="0088270B"/>
    <w:rsid w:val="008839E9"/>
    <w:rsid w:val="00883F90"/>
    <w:rsid w:val="0088519D"/>
    <w:rsid w:val="00893010"/>
    <w:rsid w:val="00896136"/>
    <w:rsid w:val="008A55B7"/>
    <w:rsid w:val="008A5C11"/>
    <w:rsid w:val="008A6323"/>
    <w:rsid w:val="008B3A64"/>
    <w:rsid w:val="008B3CCD"/>
    <w:rsid w:val="008B6C0A"/>
    <w:rsid w:val="008C4D65"/>
    <w:rsid w:val="008C5405"/>
    <w:rsid w:val="008C6A3E"/>
    <w:rsid w:val="008D0489"/>
    <w:rsid w:val="008D0E66"/>
    <w:rsid w:val="008D22FE"/>
    <w:rsid w:val="008D4945"/>
    <w:rsid w:val="008E09E6"/>
    <w:rsid w:val="008E13FB"/>
    <w:rsid w:val="008F6342"/>
    <w:rsid w:val="00901379"/>
    <w:rsid w:val="00907325"/>
    <w:rsid w:val="00910116"/>
    <w:rsid w:val="00910AA0"/>
    <w:rsid w:val="00915B74"/>
    <w:rsid w:val="00917157"/>
    <w:rsid w:val="00920DFD"/>
    <w:rsid w:val="00925DF6"/>
    <w:rsid w:val="0092757E"/>
    <w:rsid w:val="00927F96"/>
    <w:rsid w:val="0093037C"/>
    <w:rsid w:val="00930CC5"/>
    <w:rsid w:val="009328CE"/>
    <w:rsid w:val="009342EC"/>
    <w:rsid w:val="009355D0"/>
    <w:rsid w:val="00935FC1"/>
    <w:rsid w:val="00937882"/>
    <w:rsid w:val="00944DC4"/>
    <w:rsid w:val="00944E22"/>
    <w:rsid w:val="00955A78"/>
    <w:rsid w:val="00956A29"/>
    <w:rsid w:val="00957A79"/>
    <w:rsid w:val="00960E5C"/>
    <w:rsid w:val="0096141C"/>
    <w:rsid w:val="00964081"/>
    <w:rsid w:val="00966F60"/>
    <w:rsid w:val="0097095D"/>
    <w:rsid w:val="0097168D"/>
    <w:rsid w:val="00972A0D"/>
    <w:rsid w:val="0097337E"/>
    <w:rsid w:val="00975036"/>
    <w:rsid w:val="0097512E"/>
    <w:rsid w:val="00986E19"/>
    <w:rsid w:val="009872A9"/>
    <w:rsid w:val="00987782"/>
    <w:rsid w:val="00992B0A"/>
    <w:rsid w:val="00994FE9"/>
    <w:rsid w:val="0099551A"/>
    <w:rsid w:val="00997BCA"/>
    <w:rsid w:val="00997F66"/>
    <w:rsid w:val="009A1622"/>
    <w:rsid w:val="009A2560"/>
    <w:rsid w:val="009A2677"/>
    <w:rsid w:val="009A2A98"/>
    <w:rsid w:val="009A2FF6"/>
    <w:rsid w:val="009A717D"/>
    <w:rsid w:val="009B4F6B"/>
    <w:rsid w:val="009C44FD"/>
    <w:rsid w:val="009D065F"/>
    <w:rsid w:val="009D13A8"/>
    <w:rsid w:val="009D62E0"/>
    <w:rsid w:val="009E283E"/>
    <w:rsid w:val="009E2B55"/>
    <w:rsid w:val="009E5753"/>
    <w:rsid w:val="009E69FD"/>
    <w:rsid w:val="009E7045"/>
    <w:rsid w:val="009F552C"/>
    <w:rsid w:val="009F6A15"/>
    <w:rsid w:val="00A0270C"/>
    <w:rsid w:val="00A02E52"/>
    <w:rsid w:val="00A07AE6"/>
    <w:rsid w:val="00A109D9"/>
    <w:rsid w:val="00A1186E"/>
    <w:rsid w:val="00A11C5E"/>
    <w:rsid w:val="00A12A79"/>
    <w:rsid w:val="00A1390C"/>
    <w:rsid w:val="00A14078"/>
    <w:rsid w:val="00A143DE"/>
    <w:rsid w:val="00A15105"/>
    <w:rsid w:val="00A16D01"/>
    <w:rsid w:val="00A175D7"/>
    <w:rsid w:val="00A224CE"/>
    <w:rsid w:val="00A2379E"/>
    <w:rsid w:val="00A33275"/>
    <w:rsid w:val="00A34242"/>
    <w:rsid w:val="00A3736F"/>
    <w:rsid w:val="00A400C5"/>
    <w:rsid w:val="00A461C0"/>
    <w:rsid w:val="00A467C4"/>
    <w:rsid w:val="00A52A9F"/>
    <w:rsid w:val="00A55E4F"/>
    <w:rsid w:val="00A60FDB"/>
    <w:rsid w:val="00A67244"/>
    <w:rsid w:val="00A74752"/>
    <w:rsid w:val="00A800B9"/>
    <w:rsid w:val="00A81869"/>
    <w:rsid w:val="00A81E33"/>
    <w:rsid w:val="00A8305A"/>
    <w:rsid w:val="00A83FE0"/>
    <w:rsid w:val="00A86A67"/>
    <w:rsid w:val="00A926CE"/>
    <w:rsid w:val="00A92E04"/>
    <w:rsid w:val="00AA2528"/>
    <w:rsid w:val="00AA2A74"/>
    <w:rsid w:val="00AA5D5C"/>
    <w:rsid w:val="00AA74E1"/>
    <w:rsid w:val="00AB05AD"/>
    <w:rsid w:val="00AB3909"/>
    <w:rsid w:val="00AC0AE9"/>
    <w:rsid w:val="00AC18BE"/>
    <w:rsid w:val="00AC22AB"/>
    <w:rsid w:val="00AC387B"/>
    <w:rsid w:val="00AD1A4B"/>
    <w:rsid w:val="00AD3195"/>
    <w:rsid w:val="00AD3198"/>
    <w:rsid w:val="00AD7C5A"/>
    <w:rsid w:val="00AE33E2"/>
    <w:rsid w:val="00AE5AD9"/>
    <w:rsid w:val="00AE7140"/>
    <w:rsid w:val="00AF0334"/>
    <w:rsid w:val="00AF3241"/>
    <w:rsid w:val="00AF38C8"/>
    <w:rsid w:val="00B00029"/>
    <w:rsid w:val="00B01036"/>
    <w:rsid w:val="00B03501"/>
    <w:rsid w:val="00B106F4"/>
    <w:rsid w:val="00B12C45"/>
    <w:rsid w:val="00B13D71"/>
    <w:rsid w:val="00B2702C"/>
    <w:rsid w:val="00B32831"/>
    <w:rsid w:val="00B34102"/>
    <w:rsid w:val="00B4127C"/>
    <w:rsid w:val="00B43BF6"/>
    <w:rsid w:val="00B43FAA"/>
    <w:rsid w:val="00B44151"/>
    <w:rsid w:val="00B47A8C"/>
    <w:rsid w:val="00B54B2A"/>
    <w:rsid w:val="00B55A1D"/>
    <w:rsid w:val="00B56A02"/>
    <w:rsid w:val="00B61727"/>
    <w:rsid w:val="00B64A60"/>
    <w:rsid w:val="00B6617F"/>
    <w:rsid w:val="00B70E3C"/>
    <w:rsid w:val="00B748FA"/>
    <w:rsid w:val="00B845B2"/>
    <w:rsid w:val="00B846E9"/>
    <w:rsid w:val="00B90DE6"/>
    <w:rsid w:val="00B95CDD"/>
    <w:rsid w:val="00BA06B5"/>
    <w:rsid w:val="00BA3F5A"/>
    <w:rsid w:val="00BA434B"/>
    <w:rsid w:val="00BA6ED5"/>
    <w:rsid w:val="00BA714C"/>
    <w:rsid w:val="00BB256E"/>
    <w:rsid w:val="00BB3402"/>
    <w:rsid w:val="00BB62C0"/>
    <w:rsid w:val="00BB68B6"/>
    <w:rsid w:val="00BB7DAC"/>
    <w:rsid w:val="00BC0120"/>
    <w:rsid w:val="00BC02BD"/>
    <w:rsid w:val="00BC2E35"/>
    <w:rsid w:val="00BC35D7"/>
    <w:rsid w:val="00BC50E0"/>
    <w:rsid w:val="00BC6296"/>
    <w:rsid w:val="00BC7CFD"/>
    <w:rsid w:val="00BD0E91"/>
    <w:rsid w:val="00BD152F"/>
    <w:rsid w:val="00BD3311"/>
    <w:rsid w:val="00BD556C"/>
    <w:rsid w:val="00BE70B5"/>
    <w:rsid w:val="00BF0273"/>
    <w:rsid w:val="00BF2A9C"/>
    <w:rsid w:val="00BF5CA6"/>
    <w:rsid w:val="00C07026"/>
    <w:rsid w:val="00C07F4B"/>
    <w:rsid w:val="00C07FFD"/>
    <w:rsid w:val="00C10C45"/>
    <w:rsid w:val="00C11122"/>
    <w:rsid w:val="00C11C22"/>
    <w:rsid w:val="00C138F6"/>
    <w:rsid w:val="00C15FD3"/>
    <w:rsid w:val="00C16F38"/>
    <w:rsid w:val="00C17E1D"/>
    <w:rsid w:val="00C17FB6"/>
    <w:rsid w:val="00C20B41"/>
    <w:rsid w:val="00C231CF"/>
    <w:rsid w:val="00C26176"/>
    <w:rsid w:val="00C27027"/>
    <w:rsid w:val="00C34173"/>
    <w:rsid w:val="00C346EB"/>
    <w:rsid w:val="00C35FC2"/>
    <w:rsid w:val="00C36C16"/>
    <w:rsid w:val="00C36C47"/>
    <w:rsid w:val="00C3720F"/>
    <w:rsid w:val="00C373AA"/>
    <w:rsid w:val="00C406F5"/>
    <w:rsid w:val="00C432D9"/>
    <w:rsid w:val="00C461D7"/>
    <w:rsid w:val="00C479CC"/>
    <w:rsid w:val="00C53765"/>
    <w:rsid w:val="00C5422C"/>
    <w:rsid w:val="00C57EED"/>
    <w:rsid w:val="00C6174C"/>
    <w:rsid w:val="00C67028"/>
    <w:rsid w:val="00C729A3"/>
    <w:rsid w:val="00C73F89"/>
    <w:rsid w:val="00C74DCE"/>
    <w:rsid w:val="00C805B5"/>
    <w:rsid w:val="00C80AED"/>
    <w:rsid w:val="00C82E78"/>
    <w:rsid w:val="00C83115"/>
    <w:rsid w:val="00C845A9"/>
    <w:rsid w:val="00C84F4A"/>
    <w:rsid w:val="00CA314E"/>
    <w:rsid w:val="00CA5DE8"/>
    <w:rsid w:val="00CA64FE"/>
    <w:rsid w:val="00CA77C3"/>
    <w:rsid w:val="00CB1981"/>
    <w:rsid w:val="00CB1F24"/>
    <w:rsid w:val="00CB2C46"/>
    <w:rsid w:val="00CB3C3D"/>
    <w:rsid w:val="00CB566F"/>
    <w:rsid w:val="00CB6011"/>
    <w:rsid w:val="00CB741F"/>
    <w:rsid w:val="00CC1517"/>
    <w:rsid w:val="00CD22F5"/>
    <w:rsid w:val="00CD5184"/>
    <w:rsid w:val="00CE0AA3"/>
    <w:rsid w:val="00CE112B"/>
    <w:rsid w:val="00CE3B7D"/>
    <w:rsid w:val="00CE7217"/>
    <w:rsid w:val="00CE7A2F"/>
    <w:rsid w:val="00CF1B74"/>
    <w:rsid w:val="00CF2FFE"/>
    <w:rsid w:val="00CF5DB5"/>
    <w:rsid w:val="00CF6CDE"/>
    <w:rsid w:val="00D008C7"/>
    <w:rsid w:val="00D0171B"/>
    <w:rsid w:val="00D01B9B"/>
    <w:rsid w:val="00D03597"/>
    <w:rsid w:val="00D06BAC"/>
    <w:rsid w:val="00D122FC"/>
    <w:rsid w:val="00D13364"/>
    <w:rsid w:val="00D17B6E"/>
    <w:rsid w:val="00D2011E"/>
    <w:rsid w:val="00D20750"/>
    <w:rsid w:val="00D2227B"/>
    <w:rsid w:val="00D23689"/>
    <w:rsid w:val="00D264F5"/>
    <w:rsid w:val="00D27B3F"/>
    <w:rsid w:val="00D332EA"/>
    <w:rsid w:val="00D3493B"/>
    <w:rsid w:val="00D35858"/>
    <w:rsid w:val="00D37AFD"/>
    <w:rsid w:val="00D412A5"/>
    <w:rsid w:val="00D428AD"/>
    <w:rsid w:val="00D4352B"/>
    <w:rsid w:val="00D438E7"/>
    <w:rsid w:val="00D4403A"/>
    <w:rsid w:val="00D442E3"/>
    <w:rsid w:val="00D457EA"/>
    <w:rsid w:val="00D54BC4"/>
    <w:rsid w:val="00D55605"/>
    <w:rsid w:val="00D55F97"/>
    <w:rsid w:val="00D57B2F"/>
    <w:rsid w:val="00D63304"/>
    <w:rsid w:val="00D6351F"/>
    <w:rsid w:val="00D64C2C"/>
    <w:rsid w:val="00D67436"/>
    <w:rsid w:val="00D67D9B"/>
    <w:rsid w:val="00D70693"/>
    <w:rsid w:val="00D706B8"/>
    <w:rsid w:val="00D7078A"/>
    <w:rsid w:val="00D71820"/>
    <w:rsid w:val="00D7335D"/>
    <w:rsid w:val="00D764AD"/>
    <w:rsid w:val="00D8381F"/>
    <w:rsid w:val="00D875FE"/>
    <w:rsid w:val="00D90D97"/>
    <w:rsid w:val="00D92781"/>
    <w:rsid w:val="00D97670"/>
    <w:rsid w:val="00DA2525"/>
    <w:rsid w:val="00DA3BB2"/>
    <w:rsid w:val="00DA4E86"/>
    <w:rsid w:val="00DA504E"/>
    <w:rsid w:val="00DA7AFB"/>
    <w:rsid w:val="00DB6273"/>
    <w:rsid w:val="00DB7369"/>
    <w:rsid w:val="00DB77EF"/>
    <w:rsid w:val="00DC233C"/>
    <w:rsid w:val="00DC24B3"/>
    <w:rsid w:val="00DC28D3"/>
    <w:rsid w:val="00DC65C2"/>
    <w:rsid w:val="00DC66FE"/>
    <w:rsid w:val="00DD0013"/>
    <w:rsid w:val="00DD0F7D"/>
    <w:rsid w:val="00DD13FF"/>
    <w:rsid w:val="00DD251B"/>
    <w:rsid w:val="00DD41E2"/>
    <w:rsid w:val="00DD5F2F"/>
    <w:rsid w:val="00DD6D2E"/>
    <w:rsid w:val="00DD73E8"/>
    <w:rsid w:val="00DE0749"/>
    <w:rsid w:val="00DE2FAF"/>
    <w:rsid w:val="00DE31D6"/>
    <w:rsid w:val="00DE7ECE"/>
    <w:rsid w:val="00DF2591"/>
    <w:rsid w:val="00DF31FE"/>
    <w:rsid w:val="00DF3F49"/>
    <w:rsid w:val="00E033A7"/>
    <w:rsid w:val="00E05164"/>
    <w:rsid w:val="00E05AC7"/>
    <w:rsid w:val="00E07891"/>
    <w:rsid w:val="00E10304"/>
    <w:rsid w:val="00E14E51"/>
    <w:rsid w:val="00E176CD"/>
    <w:rsid w:val="00E224AE"/>
    <w:rsid w:val="00E23AA5"/>
    <w:rsid w:val="00E27B1C"/>
    <w:rsid w:val="00E33950"/>
    <w:rsid w:val="00E34364"/>
    <w:rsid w:val="00E36885"/>
    <w:rsid w:val="00E41393"/>
    <w:rsid w:val="00E41762"/>
    <w:rsid w:val="00E44957"/>
    <w:rsid w:val="00E50F9C"/>
    <w:rsid w:val="00E55E31"/>
    <w:rsid w:val="00E55F7B"/>
    <w:rsid w:val="00E60505"/>
    <w:rsid w:val="00E626FD"/>
    <w:rsid w:val="00E628D6"/>
    <w:rsid w:val="00E635C2"/>
    <w:rsid w:val="00E63888"/>
    <w:rsid w:val="00E64424"/>
    <w:rsid w:val="00E652A3"/>
    <w:rsid w:val="00E71365"/>
    <w:rsid w:val="00E81258"/>
    <w:rsid w:val="00E8130B"/>
    <w:rsid w:val="00E8232B"/>
    <w:rsid w:val="00E82B1E"/>
    <w:rsid w:val="00E82C59"/>
    <w:rsid w:val="00E831D6"/>
    <w:rsid w:val="00E873BB"/>
    <w:rsid w:val="00E90572"/>
    <w:rsid w:val="00E92A17"/>
    <w:rsid w:val="00EA235A"/>
    <w:rsid w:val="00EA32E3"/>
    <w:rsid w:val="00EA64BA"/>
    <w:rsid w:val="00EB0CE3"/>
    <w:rsid w:val="00EB6AD5"/>
    <w:rsid w:val="00EB729A"/>
    <w:rsid w:val="00EC6237"/>
    <w:rsid w:val="00EC65E9"/>
    <w:rsid w:val="00EC725B"/>
    <w:rsid w:val="00ED3B1C"/>
    <w:rsid w:val="00ED55F3"/>
    <w:rsid w:val="00ED7D75"/>
    <w:rsid w:val="00EE1AEC"/>
    <w:rsid w:val="00EE1DED"/>
    <w:rsid w:val="00EE2140"/>
    <w:rsid w:val="00EE4873"/>
    <w:rsid w:val="00EF2CFA"/>
    <w:rsid w:val="00EF3895"/>
    <w:rsid w:val="00EF5DA6"/>
    <w:rsid w:val="00F017DE"/>
    <w:rsid w:val="00F02631"/>
    <w:rsid w:val="00F03302"/>
    <w:rsid w:val="00F066FB"/>
    <w:rsid w:val="00F17841"/>
    <w:rsid w:val="00F233CD"/>
    <w:rsid w:val="00F24F72"/>
    <w:rsid w:val="00F31F4A"/>
    <w:rsid w:val="00F33C67"/>
    <w:rsid w:val="00F406C2"/>
    <w:rsid w:val="00F43009"/>
    <w:rsid w:val="00F44E6A"/>
    <w:rsid w:val="00F454A1"/>
    <w:rsid w:val="00F46088"/>
    <w:rsid w:val="00F47C04"/>
    <w:rsid w:val="00F47E22"/>
    <w:rsid w:val="00F47E68"/>
    <w:rsid w:val="00F51886"/>
    <w:rsid w:val="00F54363"/>
    <w:rsid w:val="00F5710E"/>
    <w:rsid w:val="00F604D3"/>
    <w:rsid w:val="00F60602"/>
    <w:rsid w:val="00F60BCC"/>
    <w:rsid w:val="00F61D58"/>
    <w:rsid w:val="00F6562C"/>
    <w:rsid w:val="00F767FF"/>
    <w:rsid w:val="00F769FC"/>
    <w:rsid w:val="00F77086"/>
    <w:rsid w:val="00F778F8"/>
    <w:rsid w:val="00F825BE"/>
    <w:rsid w:val="00F83183"/>
    <w:rsid w:val="00F87496"/>
    <w:rsid w:val="00F901F1"/>
    <w:rsid w:val="00F93319"/>
    <w:rsid w:val="00F9468C"/>
    <w:rsid w:val="00FA34FC"/>
    <w:rsid w:val="00FB0E81"/>
    <w:rsid w:val="00FB135F"/>
    <w:rsid w:val="00FB5F68"/>
    <w:rsid w:val="00FC2A88"/>
    <w:rsid w:val="00FC3E44"/>
    <w:rsid w:val="00FD051B"/>
    <w:rsid w:val="00FD120A"/>
    <w:rsid w:val="00FD2260"/>
    <w:rsid w:val="00FD490C"/>
    <w:rsid w:val="00FE025A"/>
    <w:rsid w:val="00FE12AA"/>
    <w:rsid w:val="00FE1626"/>
    <w:rsid w:val="00FE74D2"/>
    <w:rsid w:val="00FF2793"/>
    <w:rsid w:val="00FF4F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8331679-8261-4B09-B474-CFAFD218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0B41"/>
  </w:style>
  <w:style w:type="paragraph" w:styleId="Heading1">
    <w:name w:val="heading 1"/>
    <w:basedOn w:val="Normal"/>
    <w:next w:val="Normal"/>
    <w:link w:val="Heading1Char"/>
    <w:uiPriority w:val="9"/>
    <w:qFormat/>
    <w:rsid w:val="00EF2CFA"/>
    <w:pPr>
      <w:keepNext/>
      <w:keepLines/>
      <w:pBdr>
        <w:bottom w:val="single" w:sz="4" w:space="1" w:color="auto"/>
      </w:pBd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CFA"/>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D2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D41E2"/>
    <w:pPr>
      <w:spacing w:after="0" w:line="240" w:lineRule="auto"/>
    </w:pPr>
    <w:rPr>
      <w:sz w:val="20"/>
    </w:rPr>
  </w:style>
  <w:style w:type="table" w:styleId="TableGrid">
    <w:name w:val="Table Grid"/>
    <w:basedOn w:val="TableNormal"/>
    <w:uiPriority w:val="59"/>
    <w:rsid w:val="00446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2CFA"/>
    <w:rPr>
      <w:rFonts w:eastAsiaTheme="majorEastAsia" w:cstheme="majorBidi"/>
      <w:b/>
      <w:bCs/>
      <w:color w:val="4F81BD" w:themeColor="accent1"/>
      <w:sz w:val="26"/>
      <w:szCs w:val="26"/>
    </w:rPr>
  </w:style>
  <w:style w:type="paragraph" w:styleId="ListParagraph">
    <w:name w:val="List Paragraph"/>
    <w:basedOn w:val="Normal"/>
    <w:uiPriority w:val="34"/>
    <w:qFormat/>
    <w:rsid w:val="00A224CE"/>
    <w:pPr>
      <w:ind w:left="720"/>
      <w:contextualSpacing/>
    </w:pPr>
  </w:style>
  <w:style w:type="character" w:customStyle="1" w:styleId="Heading3Char">
    <w:name w:val="Heading 3 Char"/>
    <w:basedOn w:val="DefaultParagraphFont"/>
    <w:link w:val="Heading3"/>
    <w:uiPriority w:val="9"/>
    <w:rsid w:val="00DD251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F2CFA"/>
    <w:rPr>
      <w:rFonts w:eastAsiaTheme="majorEastAsia" w:cstheme="majorBidi"/>
      <w:b/>
      <w:bCs/>
      <w:color w:val="365F91" w:themeColor="accent1" w:themeShade="BF"/>
      <w:sz w:val="28"/>
      <w:szCs w:val="28"/>
    </w:rPr>
  </w:style>
  <w:style w:type="paragraph" w:styleId="TOCHeading">
    <w:name w:val="TOC Heading"/>
    <w:basedOn w:val="Heading1"/>
    <w:next w:val="Normal"/>
    <w:uiPriority w:val="39"/>
    <w:unhideWhenUsed/>
    <w:qFormat/>
    <w:rsid w:val="00B2702C"/>
    <w:pPr>
      <w:outlineLvl w:val="9"/>
    </w:pPr>
  </w:style>
  <w:style w:type="paragraph" w:styleId="TOC2">
    <w:name w:val="toc 2"/>
    <w:basedOn w:val="Normal"/>
    <w:next w:val="Normal"/>
    <w:autoRedefine/>
    <w:uiPriority w:val="39"/>
    <w:unhideWhenUsed/>
    <w:rsid w:val="00B2702C"/>
    <w:pPr>
      <w:spacing w:after="100"/>
      <w:ind w:left="220"/>
    </w:pPr>
  </w:style>
  <w:style w:type="paragraph" w:styleId="TOC3">
    <w:name w:val="toc 3"/>
    <w:basedOn w:val="Normal"/>
    <w:next w:val="Normal"/>
    <w:autoRedefine/>
    <w:uiPriority w:val="39"/>
    <w:unhideWhenUsed/>
    <w:rsid w:val="00B2702C"/>
    <w:pPr>
      <w:spacing w:after="100"/>
      <w:ind w:left="440"/>
    </w:pPr>
  </w:style>
  <w:style w:type="character" w:styleId="Hyperlink">
    <w:name w:val="Hyperlink"/>
    <w:basedOn w:val="DefaultParagraphFont"/>
    <w:uiPriority w:val="99"/>
    <w:unhideWhenUsed/>
    <w:rsid w:val="00B2702C"/>
    <w:rPr>
      <w:color w:val="0000FF" w:themeColor="hyperlink"/>
      <w:u w:val="single"/>
    </w:rPr>
  </w:style>
  <w:style w:type="paragraph" w:styleId="BalloonText">
    <w:name w:val="Balloon Text"/>
    <w:basedOn w:val="Normal"/>
    <w:link w:val="BalloonTextChar"/>
    <w:uiPriority w:val="99"/>
    <w:semiHidden/>
    <w:unhideWhenUsed/>
    <w:rsid w:val="00B2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02C"/>
    <w:rPr>
      <w:rFonts w:ascii="Tahoma" w:hAnsi="Tahoma" w:cs="Tahoma"/>
      <w:sz w:val="16"/>
      <w:szCs w:val="16"/>
    </w:rPr>
  </w:style>
  <w:style w:type="paragraph" w:styleId="Header">
    <w:name w:val="header"/>
    <w:basedOn w:val="Normal"/>
    <w:link w:val="HeaderChar"/>
    <w:uiPriority w:val="99"/>
    <w:unhideWhenUsed/>
    <w:rsid w:val="006647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64759"/>
  </w:style>
  <w:style w:type="paragraph" w:styleId="Footer">
    <w:name w:val="footer"/>
    <w:basedOn w:val="Normal"/>
    <w:link w:val="FooterChar"/>
    <w:uiPriority w:val="99"/>
    <w:unhideWhenUsed/>
    <w:rsid w:val="006647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64759"/>
  </w:style>
  <w:style w:type="paragraph" w:styleId="NoSpacing">
    <w:name w:val="No Spacing"/>
    <w:link w:val="NoSpacingChar"/>
    <w:uiPriority w:val="1"/>
    <w:qFormat/>
    <w:rsid w:val="00E41762"/>
    <w:pPr>
      <w:spacing w:after="0" w:line="240" w:lineRule="auto"/>
    </w:pPr>
    <w:rPr>
      <w:rFonts w:eastAsiaTheme="minorEastAsia"/>
    </w:rPr>
  </w:style>
  <w:style w:type="character" w:customStyle="1" w:styleId="NoSpacingChar">
    <w:name w:val="No Spacing Char"/>
    <w:basedOn w:val="DefaultParagraphFont"/>
    <w:link w:val="NoSpacing"/>
    <w:uiPriority w:val="1"/>
    <w:rsid w:val="00E41762"/>
    <w:rPr>
      <w:rFonts w:eastAsiaTheme="minorEastAsia"/>
    </w:rPr>
  </w:style>
  <w:style w:type="paragraph" w:customStyle="1" w:styleId="MainTitle">
    <w:name w:val="Main Title"/>
    <w:basedOn w:val="Normal"/>
    <w:rsid w:val="00E41762"/>
    <w:pPr>
      <w:overflowPunct w:val="0"/>
      <w:autoSpaceDE w:val="0"/>
      <w:autoSpaceDN w:val="0"/>
      <w:adjustRightInd w:val="0"/>
      <w:spacing w:after="0" w:line="240" w:lineRule="auto"/>
      <w:jc w:val="center"/>
      <w:textAlignment w:val="baseline"/>
    </w:pPr>
    <w:rPr>
      <w:rFonts w:ascii="Arial" w:eastAsia="Times New Roman" w:hAnsi="Arial" w:cs="Times New Roman"/>
      <w:b/>
      <w:sz w:val="36"/>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E162A4-F5F4-492D-A5F7-A4645A8D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7527</Words>
  <Characters>42905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State of Iowa</Company>
  <LinksUpToDate>false</LinksUpToDate>
  <CharactersWithSpaces>50332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Nicki</dc:creator>
  <cp:lastModifiedBy>Debbie T</cp:lastModifiedBy>
  <cp:revision>2</cp:revision>
  <dcterms:created xsi:type="dcterms:W3CDTF">2016-10-28T20:41:00Z</dcterms:created>
  <dcterms:modified xsi:type="dcterms:W3CDTF">2016-10-28T20:41:00Z</dcterms:modified>
</cp:coreProperties>
</file>